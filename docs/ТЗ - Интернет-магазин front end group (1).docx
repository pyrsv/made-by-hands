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8DA4" w14:textId="615A8F1C" w:rsidR="00265F78" w:rsidRDefault="00265F78">
      <w:pPr>
        <w:rPr>
          <w:b/>
          <w:lang w:val="en-US"/>
        </w:rPr>
      </w:pPr>
      <w:r>
        <w:rPr>
          <w:b/>
          <w:lang w:val="en-US"/>
        </w:rPr>
        <w:t>Previous Price_</w:t>
      </w:r>
    </w:p>
    <w:p w14:paraId="40B50F01" w14:textId="60B99680" w:rsidR="00265F78" w:rsidRDefault="00265F78">
      <w:pPr>
        <w:rPr>
          <w:b/>
          <w:lang w:val="en-US"/>
        </w:rPr>
      </w:pPr>
      <w:r>
        <w:rPr>
          <w:b/>
          <w:lang w:val="en-US"/>
        </w:rPr>
        <w:t>Categories</w:t>
      </w:r>
    </w:p>
    <w:p w14:paraId="4ACF98FF" w14:textId="053E5965" w:rsidR="00265F78" w:rsidRPr="00265F78" w:rsidRDefault="00265F78">
      <w:pPr>
        <w:rPr>
          <w:b/>
          <w:lang w:val="en-US"/>
        </w:rPr>
      </w:pPr>
      <w:r>
        <w:rPr>
          <w:b/>
          <w:lang w:val="en-US"/>
        </w:rPr>
        <w:t xml:space="preserve">Color </w:t>
      </w:r>
      <w:r w:rsidRPr="00D16B74">
        <w:rPr>
          <w:b/>
          <w:lang w:val="en-US"/>
        </w:rPr>
        <w:t xml:space="preserve">- </w:t>
      </w:r>
      <w:r>
        <w:rPr>
          <w:b/>
          <w:lang w:val="uk-UA"/>
        </w:rPr>
        <w:t>не</w:t>
      </w:r>
      <w:r w:rsidRPr="00265F78">
        <w:rPr>
          <w:b/>
          <w:lang w:val="en-US"/>
        </w:rPr>
        <w:t xml:space="preserve"> </w:t>
      </w:r>
      <w:r>
        <w:rPr>
          <w:b/>
          <w:lang w:val="ru-RU"/>
        </w:rPr>
        <w:t>указан</w:t>
      </w:r>
    </w:p>
    <w:p w14:paraId="030491D0" w14:textId="6E0518C8" w:rsidR="00265F78" w:rsidRDefault="00265F78">
      <w:pPr>
        <w:rPr>
          <w:b/>
          <w:lang w:val="en-US"/>
        </w:rPr>
      </w:pPr>
      <w:r>
        <w:rPr>
          <w:b/>
          <w:lang w:val="en-US"/>
        </w:rPr>
        <w:t>Custom params</w:t>
      </w:r>
    </w:p>
    <w:p w14:paraId="4350C9B1" w14:textId="3FD07671" w:rsidR="00265F78" w:rsidRDefault="00265F78">
      <w:pPr>
        <w:rPr>
          <w:b/>
          <w:lang w:val="en-US"/>
        </w:rPr>
      </w:pPr>
      <w:r>
        <w:rPr>
          <w:b/>
          <w:lang w:val="en-US"/>
        </w:rPr>
        <w:t>Description</w:t>
      </w:r>
    </w:p>
    <w:p w14:paraId="3B5CB128" w14:textId="02B18DD1" w:rsidR="00265F78" w:rsidRDefault="00265F78">
      <w:pPr>
        <w:rPr>
          <w:b/>
          <w:lang w:val="en-US"/>
        </w:rPr>
      </w:pPr>
      <w:r>
        <w:rPr>
          <w:b/>
          <w:lang w:val="ru-RU"/>
        </w:rPr>
        <w:t>Сервис</w:t>
      </w:r>
      <w:r w:rsidRPr="00D16B74">
        <w:rPr>
          <w:b/>
          <w:lang w:val="en-US"/>
        </w:rPr>
        <w:t xml:space="preserve"> </w:t>
      </w:r>
      <w:r>
        <w:rPr>
          <w:b/>
          <w:lang w:val="ru-RU"/>
        </w:rPr>
        <w:t>для</w:t>
      </w:r>
      <w:r w:rsidRPr="00D16B74">
        <w:rPr>
          <w:b/>
          <w:lang w:val="en-US"/>
        </w:rPr>
        <w:t xml:space="preserve"> </w:t>
      </w:r>
      <w:r>
        <w:rPr>
          <w:b/>
          <w:lang w:val="ru-RU"/>
        </w:rPr>
        <w:t>картинок</w:t>
      </w:r>
      <w:r w:rsidRPr="00D16B74">
        <w:rPr>
          <w:b/>
          <w:lang w:val="en-US"/>
        </w:rPr>
        <w:t xml:space="preserve"> </w:t>
      </w:r>
      <w:r w:rsidR="00D16B74">
        <w:rPr>
          <w:b/>
          <w:lang w:val="en-US"/>
        </w:rPr>
        <w:t>–</w:t>
      </w:r>
      <w:r w:rsidRPr="00D16B74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cloudenary</w:t>
      </w:r>
      <w:proofErr w:type="spellEnd"/>
    </w:p>
    <w:p w14:paraId="65870501" w14:textId="77777777" w:rsidR="00D16B74" w:rsidRPr="00D16B74" w:rsidRDefault="00D16B74">
      <w:pPr>
        <w:rPr>
          <w:b/>
          <w:lang w:val="en-US"/>
        </w:rPr>
      </w:pPr>
      <w:bookmarkStart w:id="0" w:name="_GoBack"/>
      <w:bookmarkEnd w:id="0"/>
    </w:p>
    <w:p w14:paraId="2B8DFB04" w14:textId="77777777" w:rsidR="00D16B74" w:rsidRPr="00D16B74" w:rsidRDefault="00D16B74" w:rsidP="00D16B74">
      <w:pPr>
        <w:rPr>
          <w:b/>
          <w:lang w:val="en-US"/>
        </w:rPr>
      </w:pPr>
      <w:r w:rsidRPr="00D16B74">
        <w:rPr>
          <w:b/>
          <w:lang w:val="en-US"/>
        </w:rPr>
        <w:t>final.shop.fe12@gmail.com</w:t>
      </w:r>
    </w:p>
    <w:p w14:paraId="795940F4" w14:textId="00E399E8" w:rsidR="00265F78" w:rsidRPr="00D16B74" w:rsidRDefault="00D16B74" w:rsidP="00D16B74">
      <w:pPr>
        <w:rPr>
          <w:b/>
          <w:lang w:val="en-US"/>
        </w:rPr>
      </w:pPr>
      <w:r w:rsidRPr="00D16B74">
        <w:rPr>
          <w:b/>
          <w:lang w:val="en-US"/>
        </w:rPr>
        <w:t>$1q2w3e4R</w:t>
      </w:r>
    </w:p>
    <w:p w14:paraId="562BC1CE" w14:textId="77777777" w:rsidR="00265F78" w:rsidRPr="00D16B74" w:rsidRDefault="00265F78">
      <w:pPr>
        <w:rPr>
          <w:b/>
          <w:lang w:val="en-US"/>
        </w:rPr>
      </w:pPr>
    </w:p>
    <w:p w14:paraId="00000001" w14:textId="542AE08E" w:rsidR="00B13551" w:rsidRPr="00265F78" w:rsidRDefault="007714F2">
      <w:pPr>
        <w:rPr>
          <w:b/>
          <w:lang w:val="ru-RU"/>
        </w:rPr>
      </w:pPr>
      <w:proofErr w:type="spellStart"/>
      <w:r>
        <w:rPr>
          <w:b/>
        </w:rPr>
        <w:t>Задание</w:t>
      </w:r>
      <w:proofErr w:type="spellEnd"/>
    </w:p>
    <w:p w14:paraId="00000002" w14:textId="77777777" w:rsidR="00B13551" w:rsidRDefault="007714F2">
      <w:proofErr w:type="spellStart"/>
      <w:r>
        <w:t>Реализовать</w:t>
      </w:r>
      <w:proofErr w:type="spellEnd"/>
      <w:r>
        <w:t xml:space="preserve"> </w:t>
      </w:r>
      <w:proofErr w:type="spellStart"/>
      <w:r>
        <w:t>font-end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 xml:space="preserve">-магазина по продаже </w:t>
      </w:r>
      <w:proofErr w:type="spellStart"/>
      <w:r>
        <w:t>товаров</w:t>
      </w:r>
      <w:proofErr w:type="spellEnd"/>
    </w:p>
    <w:p w14:paraId="00000003" w14:textId="77777777" w:rsidR="00B13551" w:rsidRDefault="00B13551"/>
    <w:p w14:paraId="00000004" w14:textId="77777777" w:rsidR="00B13551" w:rsidRDefault="007714F2">
      <w:r>
        <w:rPr>
          <w:u w:val="single"/>
        </w:rPr>
        <w:t>Тематика магазина</w:t>
      </w:r>
      <w:r>
        <w:t xml:space="preserve">: </w:t>
      </w:r>
      <w:proofErr w:type="spellStart"/>
      <w:r>
        <w:t>любая</w:t>
      </w:r>
      <w:proofErr w:type="spellEnd"/>
      <w:r>
        <w:t xml:space="preserve">, на </w:t>
      </w:r>
      <w:proofErr w:type="spellStart"/>
      <w:r>
        <w:t>усмотрение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одежда</w:t>
      </w:r>
      <w:proofErr w:type="spellEnd"/>
      <w:r>
        <w:t xml:space="preserve">, </w:t>
      </w:r>
      <w:proofErr w:type="spellStart"/>
      <w:r>
        <w:t>обувь</w:t>
      </w:r>
      <w:proofErr w:type="spellEnd"/>
      <w:r>
        <w:t xml:space="preserve">, мебель, </w:t>
      </w:r>
      <w:proofErr w:type="spellStart"/>
      <w:r>
        <w:t>ювелирные</w:t>
      </w:r>
      <w:proofErr w:type="spellEnd"/>
      <w:r>
        <w:t xml:space="preserve"> </w:t>
      </w:r>
      <w:proofErr w:type="spellStart"/>
      <w:r>
        <w:t>украшения</w:t>
      </w:r>
      <w:proofErr w:type="spellEnd"/>
      <w:r>
        <w:t xml:space="preserve">, </w:t>
      </w:r>
      <w:proofErr w:type="spellStart"/>
      <w:r>
        <w:t>еда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 xml:space="preserve">. </w:t>
      </w:r>
      <w:proofErr w:type="spellStart"/>
      <w:r>
        <w:t>Требования</w:t>
      </w:r>
      <w:proofErr w:type="spellEnd"/>
      <w:r>
        <w:t xml:space="preserve"> по </w:t>
      </w:r>
      <w:proofErr w:type="spellStart"/>
      <w:r>
        <w:t>тематике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одно - </w:t>
      </w:r>
      <w:proofErr w:type="spellStart"/>
      <w:r>
        <w:t>чтоб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поделить</w:t>
      </w:r>
      <w:proofErr w:type="spellEnd"/>
      <w:r>
        <w:t xml:space="preserve"> на </w:t>
      </w:r>
      <w:proofErr w:type="spellStart"/>
      <w:r>
        <w:t>категории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одежда</w:t>
      </w:r>
      <w:proofErr w:type="spellEnd"/>
      <w:r>
        <w:t xml:space="preserve"> - </w:t>
      </w:r>
      <w:proofErr w:type="spellStart"/>
      <w:r>
        <w:t>женская</w:t>
      </w:r>
      <w:proofErr w:type="spellEnd"/>
      <w:r>
        <w:t xml:space="preserve">, </w:t>
      </w:r>
      <w:proofErr w:type="spellStart"/>
      <w:r>
        <w:t>мужская</w:t>
      </w:r>
      <w:proofErr w:type="spellEnd"/>
      <w:r>
        <w:t xml:space="preserve">, пальто, юбки </w:t>
      </w:r>
      <w:proofErr w:type="spellStart"/>
      <w:r>
        <w:t>и.т.д</w:t>
      </w:r>
      <w:proofErr w:type="spellEnd"/>
      <w:r>
        <w:t>)</w:t>
      </w:r>
    </w:p>
    <w:p w14:paraId="00000005" w14:textId="77777777" w:rsidR="00B13551" w:rsidRDefault="00B13551"/>
    <w:p w14:paraId="00000006" w14:textId="77777777" w:rsidR="00B13551" w:rsidRDefault="007714F2">
      <w:r>
        <w:rPr>
          <w:u w:val="single"/>
        </w:rPr>
        <w:t>Дизайн магазина</w:t>
      </w:r>
      <w:r>
        <w:t xml:space="preserve"> - за основу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</w:t>
      </w:r>
      <w:proofErr w:type="spellStart"/>
      <w:r>
        <w:t>готовый</w:t>
      </w:r>
      <w:proofErr w:type="spellEnd"/>
      <w:r>
        <w:t xml:space="preserve"> дизайн. </w:t>
      </w:r>
      <w:proofErr w:type="spellStart"/>
      <w:r>
        <w:t>Ссылка</w:t>
      </w:r>
      <w:proofErr w:type="spellEnd"/>
      <w:r>
        <w:t xml:space="preserve"> на </w:t>
      </w:r>
      <w:proofErr w:type="spellStart"/>
      <w:r>
        <w:t>него</w:t>
      </w:r>
      <w:proofErr w:type="spellEnd"/>
      <w:r>
        <w:t xml:space="preserve"> - </w:t>
      </w:r>
      <w:hyperlink r:id="rId5">
        <w:r>
          <w:rPr>
            <w:color w:val="1155CC"/>
            <w:u w:val="single"/>
          </w:rPr>
          <w:t>https://www.figma.com/file/3h1R2UFoqJ37BVbBf3eEYm/online-shop</w:t>
        </w:r>
      </w:hyperlink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за </w:t>
      </w:r>
      <w:proofErr w:type="spellStart"/>
      <w:r>
        <w:t>референс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сайт и повторить его дизайн в </w:t>
      </w:r>
      <w:proofErr w:type="spellStart"/>
      <w:r>
        <w:t>своем</w:t>
      </w:r>
      <w:proofErr w:type="spellEnd"/>
      <w:r>
        <w:t xml:space="preserve"> проекте</w:t>
      </w:r>
    </w:p>
    <w:p w14:paraId="00000007" w14:textId="77777777" w:rsidR="00B13551" w:rsidRDefault="00B13551"/>
    <w:p w14:paraId="00000008" w14:textId="77777777" w:rsidR="00B13551" w:rsidRDefault="007714F2">
      <w:r>
        <w:t xml:space="preserve">Для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 xml:space="preserve">-магазина у вас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готовый</w:t>
      </w:r>
      <w:proofErr w:type="spellEnd"/>
      <w:r>
        <w:t xml:space="preserve"> </w:t>
      </w:r>
      <w:proofErr w:type="spellStart"/>
      <w:r>
        <w:t>бэкэнд</w:t>
      </w:r>
      <w:proofErr w:type="spellEnd"/>
      <w:r>
        <w:t xml:space="preserve">. </w:t>
      </w:r>
      <w:proofErr w:type="spellStart"/>
      <w:r>
        <w:t>Ознакомится</w:t>
      </w:r>
      <w:proofErr w:type="spellEnd"/>
      <w:r>
        <w:t xml:space="preserve"> с его API </w:t>
      </w:r>
      <w:proofErr w:type="spellStart"/>
      <w:r>
        <w:t>можно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 - </w:t>
      </w:r>
      <w:hyperlink r:id="rId6" w:anchor="about-project">
        <w:r>
          <w:rPr>
            <w:color w:val="1155CC"/>
            <w:u w:val="single"/>
          </w:rPr>
          <w:t>https://saribeg.github.io/DAN.IT-API-Documentation/#about-project</w:t>
        </w:r>
      </w:hyperlink>
      <w:r>
        <w:t xml:space="preserve"> </w:t>
      </w:r>
    </w:p>
    <w:p w14:paraId="00000009" w14:textId="77777777" w:rsidR="00B13551" w:rsidRDefault="00B13551"/>
    <w:p w14:paraId="0000000A" w14:textId="77777777" w:rsidR="00B13551" w:rsidRDefault="007714F2">
      <w:pPr>
        <w:rPr>
          <w:b/>
        </w:rPr>
      </w:pPr>
      <w:proofErr w:type="spellStart"/>
      <w:r>
        <w:rPr>
          <w:b/>
        </w:rPr>
        <w:t>Минимальный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рабочий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функционал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должен</w:t>
      </w:r>
      <w:proofErr w:type="spellEnd"/>
      <w:r>
        <w:rPr>
          <w:b/>
        </w:rPr>
        <w:t xml:space="preserve"> включать в </w:t>
      </w:r>
      <w:proofErr w:type="spellStart"/>
      <w:r>
        <w:rPr>
          <w:b/>
        </w:rPr>
        <w:t>себя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страницы</w:t>
      </w:r>
      <w:proofErr w:type="spellEnd"/>
    </w:p>
    <w:p w14:paraId="0000000B" w14:textId="77777777" w:rsidR="00B13551" w:rsidRDefault="00B13551"/>
    <w:p w14:paraId="0000000C" w14:textId="77777777" w:rsidR="00B13551" w:rsidRDefault="007714F2">
      <w:pPr>
        <w:numPr>
          <w:ilvl w:val="0"/>
          <w:numId w:val="14"/>
        </w:numPr>
      </w:pPr>
      <w:proofErr w:type="spellStart"/>
      <w:r>
        <w:t>Главная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(</w:t>
      </w:r>
      <w:proofErr w:type="spellStart"/>
      <w:r>
        <w:t>условное</w:t>
      </w:r>
      <w:proofErr w:type="spellEnd"/>
      <w:r>
        <w:t xml:space="preserve"> </w:t>
      </w:r>
      <w:proofErr w:type="spellStart"/>
      <w:r>
        <w:t>обозначение</w:t>
      </w:r>
      <w:proofErr w:type="spellEnd"/>
      <w:r>
        <w:t xml:space="preserve"> </w:t>
      </w:r>
      <w:proofErr w:type="spellStart"/>
      <w:r>
        <w:t>далее</w:t>
      </w:r>
      <w:proofErr w:type="spellEnd"/>
      <w:r>
        <w:t xml:space="preserve"> по </w:t>
      </w:r>
      <w:proofErr w:type="spellStart"/>
      <w:r>
        <w:t>текcту</w:t>
      </w:r>
      <w:proofErr w:type="spellEnd"/>
      <w:r>
        <w:t xml:space="preserve"> - MP)</w:t>
      </w:r>
    </w:p>
    <w:p w14:paraId="0000000D" w14:textId="77777777" w:rsidR="00B13551" w:rsidRDefault="007714F2">
      <w:pPr>
        <w:numPr>
          <w:ilvl w:val="0"/>
          <w:numId w:val="14"/>
        </w:numPr>
      </w:pPr>
      <w:proofErr w:type="spellStart"/>
      <w:r>
        <w:t>Страница</w:t>
      </w:r>
      <w:proofErr w:type="spellEnd"/>
      <w:r>
        <w:t xml:space="preserve"> с </w:t>
      </w:r>
      <w:proofErr w:type="spellStart"/>
      <w:r>
        <w:t>категориями</w:t>
      </w:r>
      <w:proofErr w:type="spellEnd"/>
      <w:r>
        <w:t xml:space="preserve"> и </w:t>
      </w:r>
      <w:proofErr w:type="spellStart"/>
      <w:r>
        <w:t>фильтрами</w:t>
      </w:r>
      <w:proofErr w:type="spellEnd"/>
      <w:r>
        <w:t xml:space="preserve"> </w:t>
      </w:r>
      <w:proofErr w:type="spellStart"/>
      <w:r>
        <w:t>товаров</w:t>
      </w:r>
      <w:proofErr w:type="spellEnd"/>
      <w:r>
        <w:t xml:space="preserve">  (</w:t>
      </w:r>
      <w:proofErr w:type="spellStart"/>
      <w:r>
        <w:t>условное</w:t>
      </w:r>
      <w:proofErr w:type="spellEnd"/>
      <w:r>
        <w:t xml:space="preserve"> </w:t>
      </w:r>
      <w:proofErr w:type="spellStart"/>
      <w:r>
        <w:t>обозначение</w:t>
      </w:r>
      <w:proofErr w:type="spellEnd"/>
      <w:r>
        <w:t xml:space="preserve"> </w:t>
      </w:r>
      <w:proofErr w:type="spellStart"/>
      <w:r>
        <w:t>далее</w:t>
      </w:r>
      <w:proofErr w:type="spellEnd"/>
      <w:r>
        <w:t xml:space="preserve"> по </w:t>
      </w:r>
      <w:proofErr w:type="spellStart"/>
      <w:r>
        <w:t>текcту</w:t>
      </w:r>
      <w:proofErr w:type="spellEnd"/>
      <w:r>
        <w:t xml:space="preserve"> - FP)</w:t>
      </w:r>
    </w:p>
    <w:p w14:paraId="0000000E" w14:textId="77777777" w:rsidR="00B13551" w:rsidRDefault="007714F2">
      <w:pPr>
        <w:numPr>
          <w:ilvl w:val="0"/>
          <w:numId w:val="14"/>
        </w:numPr>
      </w:pPr>
      <w:proofErr w:type="spellStart"/>
      <w:r>
        <w:t>Детальный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 (</w:t>
      </w:r>
      <w:proofErr w:type="spellStart"/>
      <w:r>
        <w:t>условное</w:t>
      </w:r>
      <w:proofErr w:type="spellEnd"/>
      <w:r>
        <w:t xml:space="preserve"> </w:t>
      </w:r>
      <w:proofErr w:type="spellStart"/>
      <w:r>
        <w:t>обозначение</w:t>
      </w:r>
      <w:proofErr w:type="spellEnd"/>
      <w:r>
        <w:t xml:space="preserve"> </w:t>
      </w:r>
      <w:proofErr w:type="spellStart"/>
      <w:r>
        <w:t>далее</w:t>
      </w:r>
      <w:proofErr w:type="spellEnd"/>
      <w:r>
        <w:t xml:space="preserve"> по </w:t>
      </w:r>
      <w:proofErr w:type="spellStart"/>
      <w:r>
        <w:t>текcту</w:t>
      </w:r>
      <w:proofErr w:type="spellEnd"/>
      <w:r>
        <w:t xml:space="preserve"> - DP)</w:t>
      </w:r>
    </w:p>
    <w:p w14:paraId="0000000F" w14:textId="77777777" w:rsidR="00B13551" w:rsidRDefault="007714F2">
      <w:pPr>
        <w:numPr>
          <w:ilvl w:val="0"/>
          <w:numId w:val="14"/>
        </w:numPr>
      </w:pPr>
      <w:r>
        <w:t>Корзина (CP)</w:t>
      </w:r>
    </w:p>
    <w:p w14:paraId="00000010" w14:textId="77777777" w:rsidR="00B13551" w:rsidRDefault="00B13551"/>
    <w:p w14:paraId="00000011" w14:textId="77777777" w:rsidR="00B13551" w:rsidRDefault="007714F2">
      <w:proofErr w:type="spellStart"/>
      <w:r>
        <w:t>Далее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детально описано,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присутствовать</w:t>
      </w:r>
      <w:proofErr w:type="spellEnd"/>
      <w:r>
        <w:t xml:space="preserve"> на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00000012" w14:textId="77777777" w:rsidR="00B13551" w:rsidRDefault="00B13551">
      <w:pPr>
        <w:rPr>
          <w:u w:val="single"/>
        </w:rPr>
      </w:pPr>
    </w:p>
    <w:p w14:paraId="00000013" w14:textId="77777777" w:rsidR="00B13551" w:rsidRDefault="007714F2">
      <w:pPr>
        <w:jc w:val="center"/>
        <w:rPr>
          <w:u w:val="single"/>
        </w:rPr>
      </w:pPr>
      <w:proofErr w:type="spellStart"/>
      <w:r>
        <w:rPr>
          <w:u w:val="single"/>
        </w:rPr>
        <w:t>Главная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страница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сайта</w:t>
      </w:r>
      <w:proofErr w:type="spellEnd"/>
      <w:r>
        <w:rPr>
          <w:u w:val="single"/>
        </w:rPr>
        <w:t xml:space="preserve"> (MP)</w:t>
      </w:r>
    </w:p>
    <w:p w14:paraId="00000014" w14:textId="77777777" w:rsidR="00B13551" w:rsidRDefault="00B13551"/>
    <w:p w14:paraId="00000015" w14:textId="77777777" w:rsidR="00B13551" w:rsidRDefault="007714F2">
      <w:pPr>
        <w:numPr>
          <w:ilvl w:val="0"/>
          <w:numId w:val="15"/>
        </w:numPr>
      </w:pPr>
      <w:proofErr w:type="spellStart"/>
      <w:r>
        <w:rPr>
          <w:u w:val="single"/>
        </w:rPr>
        <w:t>Header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сайта</w:t>
      </w:r>
      <w:proofErr w:type="spellEnd"/>
      <w:r>
        <w:rPr>
          <w:u w:val="single"/>
        </w:rPr>
        <w:t xml:space="preserve"> ( </w:t>
      </w:r>
      <w:proofErr w:type="spellStart"/>
      <w:r>
        <w:rPr>
          <w:u w:val="single"/>
        </w:rPr>
        <w:t>должен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быть</w:t>
      </w:r>
      <w:proofErr w:type="spellEnd"/>
      <w:r>
        <w:rPr>
          <w:u w:val="single"/>
        </w:rPr>
        <w:t xml:space="preserve"> на </w:t>
      </w:r>
      <w:proofErr w:type="spellStart"/>
      <w:r>
        <w:rPr>
          <w:u w:val="single"/>
        </w:rPr>
        <w:t>любой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странице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приложения</w:t>
      </w:r>
      <w:proofErr w:type="spellEnd"/>
      <w:r>
        <w:rPr>
          <w:u w:val="single"/>
        </w:rPr>
        <w:t>)</w:t>
      </w:r>
    </w:p>
    <w:p w14:paraId="00000016" w14:textId="77777777" w:rsidR="00B13551" w:rsidRDefault="007714F2">
      <w:proofErr w:type="spellStart"/>
      <w:r>
        <w:t>Хэдэр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в себе </w:t>
      </w:r>
      <w:proofErr w:type="spellStart"/>
      <w:r>
        <w:t>следующую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: </w:t>
      </w:r>
    </w:p>
    <w:p w14:paraId="00000017" w14:textId="77777777" w:rsidR="00B13551" w:rsidRDefault="007714F2">
      <w:pPr>
        <w:numPr>
          <w:ilvl w:val="0"/>
          <w:numId w:val="17"/>
        </w:numPr>
      </w:pPr>
      <w:r>
        <w:rPr>
          <w:i/>
        </w:rPr>
        <w:t xml:space="preserve">логотип </w:t>
      </w:r>
      <w:proofErr w:type="spellStart"/>
      <w:r>
        <w:rPr>
          <w:i/>
        </w:rPr>
        <w:t>компании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кликабельная</w:t>
      </w:r>
      <w:proofErr w:type="spellEnd"/>
      <w:r>
        <w:t xml:space="preserve"> </w:t>
      </w:r>
      <w:proofErr w:type="spellStart"/>
      <w:r>
        <w:t>ссылка</w:t>
      </w:r>
      <w:proofErr w:type="spellEnd"/>
      <w:r>
        <w:t xml:space="preserve">, с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 при </w:t>
      </w:r>
      <w:proofErr w:type="spellStart"/>
      <w:r>
        <w:t>клике</w:t>
      </w:r>
      <w:proofErr w:type="spellEnd"/>
      <w:r>
        <w:t xml:space="preserve"> на </w:t>
      </w:r>
      <w:proofErr w:type="spellStart"/>
      <w:r>
        <w:t>нее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происходить</w:t>
      </w:r>
      <w:proofErr w:type="spellEnd"/>
      <w:r>
        <w:t xml:space="preserve"> </w:t>
      </w:r>
      <w:proofErr w:type="spellStart"/>
      <w:r>
        <w:t>редирект</w:t>
      </w:r>
      <w:proofErr w:type="spellEnd"/>
      <w:r>
        <w:t xml:space="preserve"> на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(MP) </w:t>
      </w:r>
    </w:p>
    <w:p w14:paraId="00000018" w14:textId="77777777" w:rsidR="00B13551" w:rsidRDefault="007714F2">
      <w:pPr>
        <w:numPr>
          <w:ilvl w:val="0"/>
          <w:numId w:val="17"/>
        </w:numPr>
      </w:pPr>
      <w:r>
        <w:rPr>
          <w:i/>
        </w:rPr>
        <w:t xml:space="preserve">Поле </w:t>
      </w:r>
      <w:proofErr w:type="spellStart"/>
      <w:r>
        <w:rPr>
          <w:i/>
        </w:rPr>
        <w:t>поиска</w:t>
      </w:r>
      <w:proofErr w:type="spellEnd"/>
      <w:r>
        <w:rPr>
          <w:i/>
        </w:rPr>
        <w:t xml:space="preserve"> с </w:t>
      </w:r>
      <w:proofErr w:type="spellStart"/>
      <w:r>
        <w:rPr>
          <w:i/>
        </w:rPr>
        <w:t>кнопкой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Search</w:t>
      </w:r>
      <w:proofErr w:type="spellEnd"/>
      <w:r>
        <w:t xml:space="preserve">. </w:t>
      </w:r>
      <w:proofErr w:type="spellStart"/>
      <w:r>
        <w:t>Placeholder</w:t>
      </w:r>
      <w:proofErr w:type="spellEnd"/>
      <w:r>
        <w:t xml:space="preserve"> - </w:t>
      </w:r>
      <w:proofErr w:type="spellStart"/>
      <w:r>
        <w:t>Search</w:t>
      </w:r>
      <w:proofErr w:type="spellEnd"/>
      <w:r>
        <w:t xml:space="preserve">. При </w:t>
      </w:r>
      <w:proofErr w:type="spellStart"/>
      <w:r>
        <w:t>вводе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в </w:t>
      </w:r>
      <w:proofErr w:type="spellStart"/>
      <w:r>
        <w:t>эту</w:t>
      </w:r>
      <w:proofErr w:type="spellEnd"/>
      <w:r>
        <w:t xml:space="preserve"> строку и клику на кнопку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осуществляться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в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товаров</w:t>
      </w:r>
      <w:proofErr w:type="spellEnd"/>
      <w:r>
        <w:t>.</w:t>
      </w:r>
    </w:p>
    <w:p w14:paraId="00000019" w14:textId="77777777" w:rsidR="00B13551" w:rsidRDefault="007714F2">
      <w:pPr>
        <w:numPr>
          <w:ilvl w:val="0"/>
          <w:numId w:val="17"/>
        </w:numPr>
      </w:pPr>
      <w:proofErr w:type="spellStart"/>
      <w:r>
        <w:t>иконка</w:t>
      </w:r>
      <w:proofErr w:type="spellEnd"/>
      <w:r>
        <w:t xml:space="preserve"> </w:t>
      </w:r>
      <w:proofErr w:type="spellStart"/>
      <w:r>
        <w:t>корзины</w:t>
      </w:r>
      <w:proofErr w:type="spellEnd"/>
      <w:r>
        <w:t xml:space="preserve"> - </w:t>
      </w:r>
      <w:proofErr w:type="spellStart"/>
      <w:r>
        <w:t>кликабельная</w:t>
      </w:r>
      <w:proofErr w:type="spellEnd"/>
      <w:r>
        <w:t xml:space="preserve"> </w:t>
      </w:r>
      <w:proofErr w:type="spellStart"/>
      <w:r>
        <w:t>ссылка</w:t>
      </w:r>
      <w:proofErr w:type="spellEnd"/>
      <w:r>
        <w:t xml:space="preserve">, при </w:t>
      </w:r>
      <w:proofErr w:type="spellStart"/>
      <w:r>
        <w:t>клике</w:t>
      </w:r>
      <w:proofErr w:type="spellEnd"/>
      <w:r>
        <w:t xml:space="preserve"> на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на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корзины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(CP)</w:t>
      </w:r>
    </w:p>
    <w:p w14:paraId="0000001A" w14:textId="77777777" w:rsidR="00B13551" w:rsidRDefault="007714F2">
      <w:pPr>
        <w:numPr>
          <w:ilvl w:val="0"/>
          <w:numId w:val="15"/>
        </w:numPr>
      </w:pPr>
      <w:r>
        <w:rPr>
          <w:u w:val="single"/>
        </w:rPr>
        <w:t xml:space="preserve">Список </w:t>
      </w:r>
      <w:proofErr w:type="spellStart"/>
      <w:r>
        <w:rPr>
          <w:u w:val="single"/>
        </w:rPr>
        <w:t>категорий</w:t>
      </w:r>
      <w:proofErr w:type="spellEnd"/>
      <w:r>
        <w:rPr>
          <w:u w:val="single"/>
        </w:rPr>
        <w:t xml:space="preserve"> </w:t>
      </w:r>
      <w:r>
        <w:t xml:space="preserve">Список </w:t>
      </w:r>
      <w:proofErr w:type="spellStart"/>
      <w:r>
        <w:t>категорий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оформлен</w:t>
      </w:r>
      <w:proofErr w:type="spellEnd"/>
      <w:r>
        <w:t xml:space="preserve"> в 1 строку на всю ширину контейнера </w:t>
      </w:r>
      <w:proofErr w:type="spellStart"/>
      <w:r>
        <w:t>сайта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категорий</w:t>
      </w:r>
      <w:proofErr w:type="spellEnd"/>
      <w:r>
        <w:t xml:space="preserve"> </w:t>
      </w:r>
      <w:proofErr w:type="spellStart"/>
      <w:r>
        <w:t>слишком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,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, и </w:t>
      </w:r>
      <w:r>
        <w:lastRenderedPageBreak/>
        <w:t xml:space="preserve">кнопку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категорий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вести на </w:t>
      </w:r>
      <w:proofErr w:type="spellStart"/>
      <w:r>
        <w:t>страницу</w:t>
      </w:r>
      <w:proofErr w:type="spellEnd"/>
      <w:r>
        <w:t xml:space="preserve"> с </w:t>
      </w:r>
      <w:proofErr w:type="spellStart"/>
      <w:r>
        <w:t>категориями</w:t>
      </w:r>
      <w:proofErr w:type="spellEnd"/>
      <w:r>
        <w:t xml:space="preserve"> и </w:t>
      </w:r>
      <w:proofErr w:type="spellStart"/>
      <w:r>
        <w:t>фильтрами</w:t>
      </w:r>
      <w:proofErr w:type="spellEnd"/>
      <w:r>
        <w:t xml:space="preserve"> </w:t>
      </w:r>
      <w:proofErr w:type="spellStart"/>
      <w:r>
        <w:t>товаров</w:t>
      </w:r>
      <w:proofErr w:type="spellEnd"/>
    </w:p>
    <w:p w14:paraId="0000001B" w14:textId="77777777" w:rsidR="00B13551" w:rsidRDefault="007714F2">
      <w:pPr>
        <w:numPr>
          <w:ilvl w:val="0"/>
          <w:numId w:val="15"/>
        </w:numPr>
      </w:pPr>
      <w:r>
        <w:rPr>
          <w:u w:val="single"/>
        </w:rPr>
        <w:t xml:space="preserve">Карусель с </w:t>
      </w:r>
      <w:proofErr w:type="spellStart"/>
      <w:r>
        <w:rPr>
          <w:u w:val="single"/>
        </w:rPr>
        <w:t>актуальными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акционными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предложениями</w:t>
      </w:r>
      <w:proofErr w:type="spellEnd"/>
      <w:r>
        <w:rPr>
          <w:u w:val="single"/>
        </w:rPr>
        <w:t xml:space="preserve"> </w:t>
      </w:r>
    </w:p>
    <w:p w14:paraId="0000001C" w14:textId="77777777" w:rsidR="00B13551" w:rsidRDefault="007714F2">
      <w:pPr>
        <w:ind w:left="720"/>
      </w:pPr>
      <w:proofErr w:type="spellStart"/>
      <w:r>
        <w:t>Сразу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хэдером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размещаться</w:t>
      </w:r>
      <w:proofErr w:type="spellEnd"/>
      <w:r>
        <w:t xml:space="preserve"> карусель. Карусель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картинку </w:t>
      </w:r>
      <w:proofErr w:type="spellStart"/>
      <w:r>
        <w:t>высотой</w:t>
      </w:r>
      <w:proofErr w:type="spellEnd"/>
      <w:r>
        <w:t xml:space="preserve"> </w:t>
      </w:r>
      <w:proofErr w:type="spellStart"/>
      <w:r>
        <w:t>примерно</w:t>
      </w:r>
      <w:proofErr w:type="spellEnd"/>
      <w:r>
        <w:t xml:space="preserve"> в </w:t>
      </w:r>
      <w:proofErr w:type="spellStart"/>
      <w:r>
        <w:t>треть</w:t>
      </w:r>
      <w:proofErr w:type="spellEnd"/>
      <w:r>
        <w:t xml:space="preserve"> </w:t>
      </w:r>
      <w:proofErr w:type="spellStart"/>
      <w:r>
        <w:t>вьюпорта</w:t>
      </w:r>
      <w:proofErr w:type="spellEnd"/>
      <w:r>
        <w:t xml:space="preserve"> и </w:t>
      </w:r>
      <w:proofErr w:type="spellStart"/>
      <w:r>
        <w:t>шириной</w:t>
      </w:r>
      <w:proofErr w:type="spellEnd"/>
      <w:r>
        <w:t xml:space="preserve"> на 100 </w:t>
      </w:r>
      <w:proofErr w:type="spellStart"/>
      <w:r>
        <w:t>процентов</w:t>
      </w:r>
      <w:proofErr w:type="spellEnd"/>
      <w:r>
        <w:t xml:space="preserve"> </w:t>
      </w:r>
      <w:proofErr w:type="spellStart"/>
      <w:r>
        <w:t>вьюпорта</w:t>
      </w:r>
      <w:proofErr w:type="spellEnd"/>
      <w:r>
        <w:t xml:space="preserve">. </w:t>
      </w:r>
      <w:proofErr w:type="spellStart"/>
      <w:r>
        <w:t>Под</w:t>
      </w:r>
      <w:proofErr w:type="spellEnd"/>
      <w:r>
        <w:t xml:space="preserve"> ней </w:t>
      </w:r>
      <w:proofErr w:type="spellStart"/>
      <w:r>
        <w:t>размещено</w:t>
      </w:r>
      <w:proofErr w:type="spellEnd"/>
      <w:r>
        <w:t xml:space="preserve"> три маленьких картинки, при </w:t>
      </w:r>
      <w:proofErr w:type="spellStart"/>
      <w:r>
        <w:t>клике</w:t>
      </w:r>
      <w:proofErr w:type="spellEnd"/>
      <w:r>
        <w:t xml:space="preserve"> на </w:t>
      </w:r>
      <w:proofErr w:type="spellStart"/>
      <w:r>
        <w:t>которые</w:t>
      </w:r>
      <w:proofErr w:type="spellEnd"/>
      <w:r>
        <w:t xml:space="preserve"> - </w:t>
      </w: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карусели</w:t>
      </w:r>
      <w:proofErr w:type="spellEnd"/>
      <w:r>
        <w:t xml:space="preserve"> </w:t>
      </w:r>
      <w:proofErr w:type="spellStart"/>
      <w:r>
        <w:t>меняется</w:t>
      </w:r>
      <w:proofErr w:type="spellEnd"/>
      <w:r>
        <w:t xml:space="preserve">. </w:t>
      </w:r>
      <w:proofErr w:type="spellStart"/>
      <w:r>
        <w:t>Каждая</w:t>
      </w:r>
      <w:proofErr w:type="spellEnd"/>
      <w:r>
        <w:t xml:space="preserve"> картинка </w:t>
      </w:r>
      <w:proofErr w:type="spellStart"/>
      <w:r>
        <w:t>карусели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ссылка</w:t>
      </w:r>
      <w:proofErr w:type="spellEnd"/>
      <w:r>
        <w:t xml:space="preserve"> на </w:t>
      </w:r>
      <w:proofErr w:type="spellStart"/>
      <w:r>
        <w:t>актуальное</w:t>
      </w:r>
      <w:proofErr w:type="spellEnd"/>
      <w:r>
        <w:t xml:space="preserve"> </w:t>
      </w:r>
      <w:proofErr w:type="spellStart"/>
      <w:r>
        <w:t>акционное</w:t>
      </w:r>
      <w:proofErr w:type="spellEnd"/>
      <w:r>
        <w:t xml:space="preserve"> </w:t>
      </w:r>
      <w:proofErr w:type="spellStart"/>
      <w:r>
        <w:t>предложение</w:t>
      </w:r>
      <w:proofErr w:type="spellEnd"/>
      <w:r>
        <w:t xml:space="preserve">. </w:t>
      </w:r>
    </w:p>
    <w:p w14:paraId="0000001D" w14:textId="77777777" w:rsidR="00B13551" w:rsidRDefault="007714F2">
      <w:pPr>
        <w:numPr>
          <w:ilvl w:val="0"/>
          <w:numId w:val="15"/>
        </w:numPr>
      </w:pPr>
      <w:r>
        <w:rPr>
          <w:u w:val="single"/>
        </w:rPr>
        <w:t xml:space="preserve">Список </w:t>
      </w:r>
      <w:proofErr w:type="spellStart"/>
      <w:r>
        <w:rPr>
          <w:u w:val="single"/>
        </w:rPr>
        <w:t>товаров</w:t>
      </w:r>
      <w:proofErr w:type="spellEnd"/>
      <w:r>
        <w:rPr>
          <w:u w:val="single"/>
        </w:rPr>
        <w:t xml:space="preserve">.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заголовок “</w:t>
      </w:r>
      <w:proofErr w:type="spellStart"/>
      <w:r>
        <w:t>Популярные</w:t>
      </w:r>
      <w:proofErr w:type="spellEnd"/>
      <w:r>
        <w:t xml:space="preserve"> </w:t>
      </w:r>
      <w:proofErr w:type="spellStart"/>
      <w:r>
        <w:t>товары</w:t>
      </w:r>
      <w:proofErr w:type="spellEnd"/>
      <w:r>
        <w:t xml:space="preserve">” и </w:t>
      </w:r>
      <w:proofErr w:type="spellStart"/>
      <w:r>
        <w:t>под</w:t>
      </w:r>
      <w:proofErr w:type="spellEnd"/>
      <w:r>
        <w:t xml:space="preserve"> ним </w:t>
      </w:r>
      <w:proofErr w:type="spellStart"/>
      <w:r>
        <w:t>выведен</w:t>
      </w:r>
      <w:proofErr w:type="spellEnd"/>
      <w:r>
        <w:t xml:space="preserve"> список </w:t>
      </w:r>
      <w:proofErr w:type="spellStart"/>
      <w:r>
        <w:t>товаров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магазина. </w:t>
      </w:r>
      <w:proofErr w:type="spellStart"/>
      <w:r>
        <w:t>Логики</w:t>
      </w:r>
      <w:proofErr w:type="spellEnd"/>
      <w:r>
        <w:t xml:space="preserve"> для </w:t>
      </w:r>
      <w:proofErr w:type="spellStart"/>
      <w:r>
        <w:t>вывода</w:t>
      </w:r>
      <w:proofErr w:type="spellEnd"/>
      <w:r>
        <w:t xml:space="preserve"> не </w:t>
      </w:r>
      <w:proofErr w:type="spellStart"/>
      <w:r>
        <w:t>требуется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вывести</w:t>
      </w:r>
      <w:proofErr w:type="spellEnd"/>
      <w:r>
        <w:t xml:space="preserve"> просто 10 </w:t>
      </w:r>
      <w:proofErr w:type="spellStart"/>
      <w:r>
        <w:t>любых</w:t>
      </w:r>
      <w:proofErr w:type="spellEnd"/>
      <w:r>
        <w:t xml:space="preserve"> </w:t>
      </w:r>
      <w:proofErr w:type="spellStart"/>
      <w:r>
        <w:t>товаров</w:t>
      </w:r>
      <w:proofErr w:type="spellEnd"/>
      <w:r>
        <w:t xml:space="preserve">. Список </w:t>
      </w:r>
      <w:proofErr w:type="spellStart"/>
      <w:r>
        <w:t>товаров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оформлен</w:t>
      </w:r>
      <w:proofErr w:type="spellEnd"/>
      <w:r>
        <w:t xml:space="preserve"> в виде в 3-4 колонок. </w:t>
      </w:r>
      <w:proofErr w:type="spellStart"/>
      <w:r>
        <w:t>Каждый</w:t>
      </w:r>
      <w:proofErr w:type="spellEnd"/>
      <w:r>
        <w:t xml:space="preserve"> товар </w:t>
      </w:r>
      <w:proofErr w:type="spellStart"/>
      <w:r>
        <w:t>содержит</w:t>
      </w:r>
      <w:proofErr w:type="spellEnd"/>
      <w:r>
        <w:t xml:space="preserve"> в себе - </w:t>
      </w:r>
      <w:proofErr w:type="spellStart"/>
      <w:r>
        <w:t>фотографию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(одну),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фотографией</w:t>
      </w:r>
      <w:proofErr w:type="spellEnd"/>
      <w:r>
        <w:t xml:space="preserve"> -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и </w:t>
      </w:r>
      <w:proofErr w:type="spellStart"/>
      <w:r>
        <w:t>цена</w:t>
      </w:r>
      <w:proofErr w:type="spellEnd"/>
      <w:r>
        <w:t xml:space="preserve">. </w:t>
      </w:r>
      <w:proofErr w:type="spellStart"/>
      <w:r>
        <w:t>Каждая</w:t>
      </w:r>
      <w:proofErr w:type="spellEnd"/>
      <w:r>
        <w:t xml:space="preserve"> карточка </w:t>
      </w:r>
      <w:proofErr w:type="spellStart"/>
      <w:r>
        <w:t>товара</w:t>
      </w:r>
      <w:proofErr w:type="spellEnd"/>
      <w:r>
        <w:t xml:space="preserve"> - </w:t>
      </w:r>
      <w:proofErr w:type="spellStart"/>
      <w:r>
        <w:t>кликабельная</w:t>
      </w:r>
      <w:proofErr w:type="spellEnd"/>
      <w:r>
        <w:t xml:space="preserve"> </w:t>
      </w:r>
      <w:proofErr w:type="spellStart"/>
      <w:r>
        <w:t>ссылка</w:t>
      </w:r>
      <w:proofErr w:type="spellEnd"/>
      <w:r>
        <w:t xml:space="preserve">, при </w:t>
      </w:r>
      <w:proofErr w:type="spellStart"/>
      <w:r>
        <w:t>клике</w:t>
      </w:r>
      <w:proofErr w:type="spellEnd"/>
      <w:r>
        <w:t xml:space="preserve"> на </w:t>
      </w:r>
      <w:proofErr w:type="spellStart"/>
      <w:r>
        <w:t>нее</w:t>
      </w:r>
      <w:proofErr w:type="spellEnd"/>
      <w:r>
        <w:t xml:space="preserve">,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происходить</w:t>
      </w:r>
      <w:proofErr w:type="spellEnd"/>
      <w:r>
        <w:t xml:space="preserve"> </w:t>
      </w:r>
      <w:proofErr w:type="spellStart"/>
      <w:r>
        <w:t>редирект</w:t>
      </w:r>
      <w:proofErr w:type="spellEnd"/>
      <w:r>
        <w:t xml:space="preserve"> на </w:t>
      </w:r>
      <w:proofErr w:type="spellStart"/>
      <w:r>
        <w:t>страницу</w:t>
      </w:r>
      <w:proofErr w:type="spellEnd"/>
      <w:r>
        <w:t xml:space="preserve"> с </w:t>
      </w:r>
      <w:proofErr w:type="spellStart"/>
      <w:r>
        <w:t>детальными</w:t>
      </w:r>
      <w:proofErr w:type="spellEnd"/>
      <w:r>
        <w:t xml:space="preserve"> </w:t>
      </w:r>
      <w:proofErr w:type="spellStart"/>
      <w:r>
        <w:t>описанием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(DP). </w:t>
      </w:r>
    </w:p>
    <w:p w14:paraId="0000001E" w14:textId="77777777" w:rsidR="00B13551" w:rsidRDefault="007714F2">
      <w:pPr>
        <w:numPr>
          <w:ilvl w:val="0"/>
          <w:numId w:val="15"/>
        </w:numPr>
      </w:pPr>
      <w:proofErr w:type="spellStart"/>
      <w:r>
        <w:rPr>
          <w:u w:val="single"/>
        </w:rPr>
        <w:t>Footer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сайта</w:t>
      </w:r>
      <w:proofErr w:type="spellEnd"/>
      <w:r>
        <w:rPr>
          <w:u w:val="single"/>
        </w:rPr>
        <w:t xml:space="preserve"> ( </w:t>
      </w:r>
      <w:proofErr w:type="spellStart"/>
      <w:r>
        <w:rPr>
          <w:u w:val="single"/>
        </w:rPr>
        <w:t>должен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быть</w:t>
      </w:r>
      <w:proofErr w:type="spellEnd"/>
      <w:r>
        <w:rPr>
          <w:u w:val="single"/>
        </w:rPr>
        <w:t xml:space="preserve"> на </w:t>
      </w:r>
      <w:proofErr w:type="spellStart"/>
      <w:r>
        <w:rPr>
          <w:u w:val="single"/>
        </w:rPr>
        <w:t>любой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странице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приложения</w:t>
      </w:r>
      <w:proofErr w:type="spellEnd"/>
      <w:r>
        <w:rPr>
          <w:u w:val="single"/>
        </w:rPr>
        <w:t>)</w:t>
      </w:r>
    </w:p>
    <w:p w14:paraId="0000001F" w14:textId="77777777" w:rsidR="00B13551" w:rsidRDefault="007714F2">
      <w:pPr>
        <w:ind w:left="720"/>
      </w:pP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в себе список </w:t>
      </w:r>
      <w:proofErr w:type="spellStart"/>
      <w:r>
        <w:t>ссылок</w:t>
      </w:r>
      <w:proofErr w:type="spellEnd"/>
      <w:r>
        <w:t xml:space="preserve"> на </w:t>
      </w:r>
      <w:proofErr w:type="spellStart"/>
      <w:r>
        <w:t>популярные</w:t>
      </w:r>
      <w:proofErr w:type="spellEnd"/>
      <w:r>
        <w:t xml:space="preserve"> </w:t>
      </w:r>
      <w:proofErr w:type="spellStart"/>
      <w:r>
        <w:t>социальные</w:t>
      </w:r>
      <w:proofErr w:type="spellEnd"/>
      <w:r>
        <w:t xml:space="preserve"> сети. </w:t>
      </w:r>
      <w:proofErr w:type="spellStart"/>
      <w:r>
        <w:t>Соцсеть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оформить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иконкой</w:t>
      </w:r>
      <w:proofErr w:type="spellEnd"/>
      <w:r>
        <w:t xml:space="preserve">, так и просто </w:t>
      </w:r>
      <w:proofErr w:type="spellStart"/>
      <w:r>
        <w:t>надписью</w:t>
      </w:r>
      <w:proofErr w:type="spellEnd"/>
      <w:r>
        <w:t>.</w:t>
      </w:r>
    </w:p>
    <w:p w14:paraId="00000020" w14:textId="77777777" w:rsidR="00B13551" w:rsidRDefault="00B13551"/>
    <w:p w14:paraId="00000021" w14:textId="77777777" w:rsidR="00B13551" w:rsidRDefault="00B13551"/>
    <w:p w14:paraId="00000022" w14:textId="77777777" w:rsidR="00B13551" w:rsidRDefault="007714F2">
      <w:pPr>
        <w:ind w:left="720"/>
        <w:jc w:val="center"/>
        <w:rPr>
          <w:u w:val="single"/>
        </w:rPr>
      </w:pPr>
      <w:proofErr w:type="spellStart"/>
      <w:r>
        <w:rPr>
          <w:u w:val="single"/>
        </w:rPr>
        <w:t>Страница</w:t>
      </w:r>
      <w:proofErr w:type="spellEnd"/>
      <w:r>
        <w:rPr>
          <w:u w:val="single"/>
        </w:rPr>
        <w:t xml:space="preserve"> с </w:t>
      </w:r>
      <w:proofErr w:type="spellStart"/>
      <w:r>
        <w:rPr>
          <w:u w:val="single"/>
        </w:rPr>
        <w:t>категориями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фильтрами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товаров</w:t>
      </w:r>
      <w:proofErr w:type="spellEnd"/>
      <w:r>
        <w:rPr>
          <w:u w:val="single"/>
        </w:rPr>
        <w:t xml:space="preserve"> (FP)</w:t>
      </w:r>
    </w:p>
    <w:p w14:paraId="00000023" w14:textId="77777777" w:rsidR="00B13551" w:rsidRDefault="007714F2">
      <w:pPr>
        <w:ind w:left="720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служит</w:t>
      </w:r>
      <w:proofErr w:type="spellEnd"/>
      <w:r>
        <w:t xml:space="preserve"> для того,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мог</w:t>
      </w:r>
      <w:proofErr w:type="spellEnd"/>
      <w:r>
        <w:t xml:space="preserve"> найти </w:t>
      </w:r>
      <w:proofErr w:type="spellStart"/>
      <w:r>
        <w:t>интересующие</w:t>
      </w:r>
      <w:proofErr w:type="spellEnd"/>
      <w:r>
        <w:t xml:space="preserve"> его </w:t>
      </w:r>
      <w:proofErr w:type="spellStart"/>
      <w:r>
        <w:t>товары</w:t>
      </w:r>
      <w:proofErr w:type="spellEnd"/>
      <w:r>
        <w:t xml:space="preserve">, </w:t>
      </w:r>
      <w:proofErr w:type="spellStart"/>
      <w:r>
        <w:t>использовав</w:t>
      </w:r>
      <w:proofErr w:type="spellEnd"/>
      <w:r>
        <w:t xml:space="preserve"> </w:t>
      </w:r>
      <w:proofErr w:type="spellStart"/>
      <w:r>
        <w:t>специальные</w:t>
      </w:r>
      <w:proofErr w:type="spellEnd"/>
      <w:r>
        <w:t xml:space="preserve"> </w:t>
      </w:r>
      <w:proofErr w:type="spellStart"/>
      <w:r>
        <w:t>фильтры</w:t>
      </w:r>
      <w:proofErr w:type="spellEnd"/>
      <w:r>
        <w:t>.</w:t>
      </w:r>
    </w:p>
    <w:p w14:paraId="00000024" w14:textId="77777777" w:rsidR="00B13551" w:rsidRDefault="00B13551">
      <w:pPr>
        <w:ind w:left="720"/>
      </w:pPr>
    </w:p>
    <w:p w14:paraId="00000025" w14:textId="77777777" w:rsidR="00B13551" w:rsidRDefault="007714F2">
      <w:pPr>
        <w:numPr>
          <w:ilvl w:val="0"/>
          <w:numId w:val="11"/>
        </w:numPr>
      </w:pPr>
      <w:r>
        <w:rPr>
          <w:u w:val="single"/>
        </w:rPr>
        <w:t xml:space="preserve">Панель </w:t>
      </w:r>
      <w:proofErr w:type="spellStart"/>
      <w:r>
        <w:rPr>
          <w:u w:val="single"/>
        </w:rPr>
        <w:t>фильтров</w:t>
      </w:r>
      <w:proofErr w:type="spellEnd"/>
    </w:p>
    <w:p w14:paraId="00000026" w14:textId="77777777" w:rsidR="00B13551" w:rsidRDefault="007714F2">
      <w:pPr>
        <w:ind w:left="1440"/>
      </w:pP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форму,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присутствуют</w:t>
      </w:r>
      <w:proofErr w:type="spellEnd"/>
      <w:r>
        <w:t xml:space="preserve">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фильтры</w:t>
      </w:r>
      <w:proofErr w:type="spellEnd"/>
      <w:r>
        <w:t xml:space="preserve">: </w:t>
      </w:r>
    </w:p>
    <w:p w14:paraId="00000027" w14:textId="77777777" w:rsidR="00B13551" w:rsidRDefault="007714F2">
      <w:pPr>
        <w:numPr>
          <w:ilvl w:val="0"/>
          <w:numId w:val="3"/>
        </w:numPr>
      </w:pPr>
      <w:r>
        <w:t xml:space="preserve">по </w:t>
      </w:r>
      <w:proofErr w:type="spellStart"/>
      <w:r>
        <w:t>цене</w:t>
      </w:r>
      <w:proofErr w:type="spellEnd"/>
      <w:r>
        <w:t xml:space="preserve"> (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реализовано</w:t>
      </w:r>
      <w:proofErr w:type="spellEnd"/>
      <w:r>
        <w:t xml:space="preserve"> в виде </w:t>
      </w:r>
      <w:proofErr w:type="spellStart"/>
      <w:r>
        <w:t>ползунка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2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)</w:t>
      </w:r>
    </w:p>
    <w:p w14:paraId="00000028" w14:textId="77777777" w:rsidR="00B13551" w:rsidRDefault="007714F2">
      <w:pPr>
        <w:numPr>
          <w:ilvl w:val="0"/>
          <w:numId w:val="3"/>
        </w:numPr>
      </w:pPr>
      <w:r>
        <w:t xml:space="preserve">по </w:t>
      </w:r>
      <w:proofErr w:type="spellStart"/>
      <w:r>
        <w:t>категориями</w:t>
      </w:r>
      <w:proofErr w:type="spellEnd"/>
      <w:r>
        <w:t xml:space="preserve"> </w:t>
      </w:r>
    </w:p>
    <w:p w14:paraId="00000029" w14:textId="77777777" w:rsidR="00B13551" w:rsidRDefault="007714F2">
      <w:r>
        <w:t xml:space="preserve"> </w:t>
      </w:r>
      <w:proofErr w:type="spellStart"/>
      <w:r>
        <w:t>Фильтры</w:t>
      </w:r>
      <w:proofErr w:type="spellEnd"/>
      <w:r>
        <w:t xml:space="preserve"> к списку </w:t>
      </w:r>
      <w:proofErr w:type="spellStart"/>
      <w:r>
        <w:t>товаров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применятся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по факту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какого</w:t>
      </w:r>
      <w:proofErr w:type="spellEnd"/>
      <w:r>
        <w:t xml:space="preserve">-то </w:t>
      </w:r>
      <w:proofErr w:type="spellStart"/>
      <w:r>
        <w:t>фильтра</w:t>
      </w:r>
      <w:proofErr w:type="spellEnd"/>
      <w:r>
        <w:t xml:space="preserve">, так и по факту </w:t>
      </w:r>
      <w:proofErr w:type="spellStart"/>
      <w:r>
        <w:t>нажатия</w:t>
      </w:r>
      <w:proofErr w:type="spellEnd"/>
      <w:r>
        <w:t xml:space="preserve"> на кнопку </w:t>
      </w:r>
      <w:proofErr w:type="spellStart"/>
      <w:r>
        <w:t>Поиск</w:t>
      </w:r>
      <w:proofErr w:type="spellEnd"/>
      <w:r>
        <w:t>.</w:t>
      </w:r>
    </w:p>
    <w:p w14:paraId="0000002A" w14:textId="77777777" w:rsidR="00B13551" w:rsidRDefault="007714F2">
      <w:pPr>
        <w:numPr>
          <w:ilvl w:val="0"/>
          <w:numId w:val="11"/>
        </w:numPr>
      </w:pPr>
      <w:r>
        <w:rPr>
          <w:u w:val="single"/>
        </w:rPr>
        <w:t xml:space="preserve">Список </w:t>
      </w:r>
      <w:proofErr w:type="spellStart"/>
      <w:r>
        <w:rPr>
          <w:u w:val="single"/>
        </w:rPr>
        <w:t>товаров</w:t>
      </w:r>
      <w:proofErr w:type="spellEnd"/>
      <w:r>
        <w:t xml:space="preserve"> </w:t>
      </w:r>
    </w:p>
    <w:p w14:paraId="0000002B" w14:textId="77777777" w:rsidR="00B13551" w:rsidRDefault="007714F2">
      <w:r>
        <w:t xml:space="preserve">Описано </w:t>
      </w:r>
      <w:proofErr w:type="spellStart"/>
      <w:r>
        <w:t>выше</w:t>
      </w:r>
      <w:proofErr w:type="spellEnd"/>
      <w:r>
        <w:t xml:space="preserve"> в пункте 4 на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>.</w:t>
      </w:r>
    </w:p>
    <w:p w14:paraId="0000002C" w14:textId="77777777" w:rsidR="00B13551" w:rsidRDefault="00B13551"/>
    <w:p w14:paraId="0000002D" w14:textId="77777777" w:rsidR="00B13551" w:rsidRDefault="007714F2">
      <w:pPr>
        <w:jc w:val="center"/>
        <w:rPr>
          <w:u w:val="single"/>
        </w:rPr>
      </w:pPr>
      <w:proofErr w:type="spellStart"/>
      <w:r>
        <w:rPr>
          <w:u w:val="single"/>
        </w:rPr>
        <w:t>Страница</w:t>
      </w:r>
      <w:proofErr w:type="spellEnd"/>
      <w:r>
        <w:rPr>
          <w:u w:val="single"/>
        </w:rPr>
        <w:t xml:space="preserve"> детального </w:t>
      </w:r>
      <w:proofErr w:type="spellStart"/>
      <w:r>
        <w:rPr>
          <w:u w:val="single"/>
        </w:rPr>
        <w:t>просмотра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товара</w:t>
      </w:r>
      <w:proofErr w:type="spellEnd"/>
      <w:r>
        <w:rPr>
          <w:u w:val="single"/>
        </w:rPr>
        <w:t xml:space="preserve"> (DP)</w:t>
      </w:r>
    </w:p>
    <w:p w14:paraId="0000002E" w14:textId="77777777" w:rsidR="00B13551" w:rsidRDefault="007714F2">
      <w:proofErr w:type="spellStart"/>
      <w:r>
        <w:t>Страницу</w:t>
      </w:r>
      <w:proofErr w:type="spellEnd"/>
      <w:r>
        <w:t xml:space="preserve"> </w:t>
      </w:r>
      <w:proofErr w:type="spellStart"/>
      <w:r>
        <w:t>условно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поделить</w:t>
      </w:r>
      <w:proofErr w:type="spellEnd"/>
      <w:r>
        <w:t xml:space="preserve"> на 2 блока. </w:t>
      </w:r>
      <w:proofErr w:type="spellStart"/>
      <w:r>
        <w:t>Первый</w:t>
      </w:r>
      <w:proofErr w:type="spellEnd"/>
      <w:r>
        <w:t xml:space="preserve"> - </w:t>
      </w:r>
      <w:proofErr w:type="spellStart"/>
      <w:r>
        <w:t>фотография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. </w:t>
      </w:r>
      <w:proofErr w:type="spellStart"/>
      <w:r>
        <w:t>Второй</w:t>
      </w:r>
      <w:proofErr w:type="spellEnd"/>
      <w:r>
        <w:t xml:space="preserve"> блок - </w:t>
      </w:r>
      <w:proofErr w:type="spellStart"/>
      <w:r>
        <w:t>текстовая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нем</w:t>
      </w:r>
      <w:proofErr w:type="spellEnd"/>
      <w:r>
        <w:t xml:space="preserve">. </w:t>
      </w:r>
      <w:proofErr w:type="spellStart"/>
      <w:r>
        <w:t>Первый</w:t>
      </w:r>
      <w:proofErr w:type="spellEnd"/>
      <w:r>
        <w:t xml:space="preserve"> блок </w:t>
      </w:r>
      <w:proofErr w:type="spellStart"/>
      <w:r>
        <w:t>находится</w:t>
      </w:r>
      <w:proofErr w:type="spellEnd"/>
      <w:r>
        <w:t xml:space="preserve"> в </w:t>
      </w:r>
      <w:proofErr w:type="spellStart"/>
      <w:r>
        <w:t>левой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. </w:t>
      </w:r>
      <w:proofErr w:type="spellStart"/>
      <w:r>
        <w:t>Второй</w:t>
      </w:r>
      <w:proofErr w:type="spellEnd"/>
      <w:r>
        <w:t xml:space="preserve"> блок - с </w:t>
      </w:r>
      <w:proofErr w:type="spellStart"/>
      <w:r>
        <w:t>правой</w:t>
      </w:r>
      <w:proofErr w:type="spellEnd"/>
      <w:r>
        <w:t>.</w:t>
      </w:r>
    </w:p>
    <w:p w14:paraId="0000002F" w14:textId="77777777" w:rsidR="00B13551" w:rsidRDefault="007714F2">
      <w:r>
        <w:t xml:space="preserve">На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присутствуют</w:t>
      </w:r>
      <w:proofErr w:type="spellEnd"/>
      <w:r>
        <w:t>:</w:t>
      </w:r>
    </w:p>
    <w:p w14:paraId="00000030" w14:textId="77777777" w:rsidR="00B13551" w:rsidRDefault="00B13551"/>
    <w:p w14:paraId="00000031" w14:textId="77777777" w:rsidR="00B13551" w:rsidRDefault="007714F2">
      <w:pPr>
        <w:numPr>
          <w:ilvl w:val="0"/>
          <w:numId w:val="4"/>
        </w:numPr>
      </w:pPr>
      <w:proofErr w:type="spellStart"/>
      <w:r>
        <w:rPr>
          <w:u w:val="single"/>
        </w:rPr>
        <w:t>Фотография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товара</w:t>
      </w:r>
      <w:proofErr w:type="spellEnd"/>
      <w:r>
        <w:rPr>
          <w:u w:val="single"/>
        </w:rPr>
        <w:t xml:space="preserve"> </w:t>
      </w:r>
      <w:r>
        <w:t xml:space="preserve">(одна). </w:t>
      </w:r>
      <w:proofErr w:type="spellStart"/>
      <w:r>
        <w:t>Занимает</w:t>
      </w:r>
      <w:proofErr w:type="spellEnd"/>
      <w:r>
        <w:t xml:space="preserve"> </w:t>
      </w:r>
      <w:proofErr w:type="spellStart"/>
      <w:r>
        <w:t>примерно</w:t>
      </w:r>
      <w:proofErr w:type="spellEnd"/>
      <w:r>
        <w:t xml:space="preserve"> 30% </w:t>
      </w:r>
      <w:proofErr w:type="spellStart"/>
      <w:r>
        <w:t>вьюпорта</w:t>
      </w:r>
      <w:proofErr w:type="spellEnd"/>
      <w:r>
        <w:t xml:space="preserve"> и </w:t>
      </w:r>
      <w:proofErr w:type="spellStart"/>
      <w:r>
        <w:t>находится</w:t>
      </w:r>
      <w:proofErr w:type="spellEnd"/>
      <w:r>
        <w:t xml:space="preserve"> в </w:t>
      </w:r>
      <w:proofErr w:type="spellStart"/>
      <w:r>
        <w:t>левой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>.</w:t>
      </w:r>
    </w:p>
    <w:p w14:paraId="00000032" w14:textId="77777777" w:rsidR="00B13551" w:rsidRDefault="007714F2">
      <w:pPr>
        <w:numPr>
          <w:ilvl w:val="0"/>
          <w:numId w:val="4"/>
        </w:numPr>
      </w:pP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товара</w:t>
      </w:r>
      <w:proofErr w:type="spellEnd"/>
      <w:r>
        <w:t xml:space="preserve"> -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человекочитаемое</w:t>
      </w:r>
      <w:proofErr w:type="spellEnd"/>
      <w:r>
        <w:t xml:space="preserve"> число. Его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сгенерировать</w:t>
      </w:r>
      <w:proofErr w:type="spellEnd"/>
      <w:r>
        <w:t xml:space="preserve"> </w:t>
      </w:r>
      <w:proofErr w:type="spellStart"/>
      <w:r>
        <w:t>рандомно</w:t>
      </w:r>
      <w:proofErr w:type="spellEnd"/>
      <w:r>
        <w:t>.</w:t>
      </w:r>
    </w:p>
    <w:p w14:paraId="00000033" w14:textId="77777777" w:rsidR="00B13551" w:rsidRDefault="007714F2">
      <w:pPr>
        <w:numPr>
          <w:ilvl w:val="0"/>
          <w:numId w:val="4"/>
        </w:numPr>
      </w:pPr>
      <w:proofErr w:type="spellStart"/>
      <w:r>
        <w:rPr>
          <w:u w:val="single"/>
        </w:rPr>
        <w:t>Параметры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товара</w:t>
      </w:r>
      <w:proofErr w:type="spellEnd"/>
      <w:r>
        <w:rPr>
          <w:u w:val="single"/>
        </w:rPr>
        <w:t xml:space="preserve"> в </w:t>
      </w:r>
      <w:proofErr w:type="spellStart"/>
      <w:r>
        <w:rPr>
          <w:u w:val="single"/>
        </w:rPr>
        <w:t>зависимости</w:t>
      </w:r>
      <w:proofErr w:type="spellEnd"/>
      <w:r>
        <w:rPr>
          <w:u w:val="single"/>
        </w:rPr>
        <w:t xml:space="preserve"> от тематики.</w:t>
      </w:r>
      <w:r>
        <w:t xml:space="preserve">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одежда</w:t>
      </w:r>
      <w:proofErr w:type="spellEnd"/>
      <w:r>
        <w:t xml:space="preserve">, то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доступные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 и </w:t>
      </w:r>
      <w:proofErr w:type="spellStart"/>
      <w:r>
        <w:t>размеры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косметика, то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доступный</w:t>
      </w:r>
      <w:proofErr w:type="spellEnd"/>
      <w:r>
        <w:t xml:space="preserve"> </w:t>
      </w:r>
      <w:proofErr w:type="spellStart"/>
      <w:r>
        <w:t>обьем</w:t>
      </w:r>
      <w:proofErr w:type="spellEnd"/>
      <w:r>
        <w:t xml:space="preserve"> тюбика и </w:t>
      </w:r>
      <w:proofErr w:type="spellStart"/>
      <w:r>
        <w:t>т.д</w:t>
      </w:r>
      <w:proofErr w:type="spellEnd"/>
      <w:r>
        <w:t xml:space="preserve">. </w:t>
      </w:r>
      <w:proofErr w:type="spellStart"/>
      <w:r>
        <w:t>Каждый</w:t>
      </w:r>
      <w:proofErr w:type="spellEnd"/>
      <w:r>
        <w:t xml:space="preserve"> параметр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кнопка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какой</w:t>
      </w:r>
      <w:proofErr w:type="spellEnd"/>
      <w:r>
        <w:t xml:space="preserve">-то </w:t>
      </w:r>
      <w:r>
        <w:lastRenderedPageBreak/>
        <w:t xml:space="preserve">блок,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для покупки и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показано </w:t>
      </w:r>
      <w:proofErr w:type="spellStart"/>
      <w:r>
        <w:t>пользователю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красной</w:t>
      </w:r>
      <w:proofErr w:type="spellEnd"/>
      <w:r>
        <w:t xml:space="preserve"> </w:t>
      </w:r>
      <w:proofErr w:type="spellStart"/>
      <w:r>
        <w:t>рамкой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рамкой</w:t>
      </w:r>
      <w:proofErr w:type="spellEnd"/>
      <w:r>
        <w:t xml:space="preserve"> другого </w:t>
      </w:r>
      <w:proofErr w:type="spellStart"/>
      <w:r>
        <w:t>цвета</w:t>
      </w:r>
      <w:proofErr w:type="spellEnd"/>
      <w:r>
        <w:t xml:space="preserve">). </w:t>
      </w:r>
    </w:p>
    <w:p w14:paraId="00000034" w14:textId="77777777" w:rsidR="00B13551" w:rsidRDefault="007714F2">
      <w:pPr>
        <w:numPr>
          <w:ilvl w:val="0"/>
          <w:numId w:val="4"/>
        </w:numPr>
      </w:pPr>
      <w:proofErr w:type="spellStart"/>
      <w:r>
        <w:rPr>
          <w:u w:val="single"/>
        </w:rPr>
        <w:t>Количество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товара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счетчик</w:t>
      </w:r>
      <w:proofErr w:type="spellEnd"/>
      <w:r>
        <w:t xml:space="preserve"> с кнопками “-”, “+” и полем для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. В </w:t>
      </w:r>
      <w:proofErr w:type="spellStart"/>
      <w:r>
        <w:t>данное</w:t>
      </w:r>
      <w:proofErr w:type="spellEnd"/>
      <w:r>
        <w:t xml:space="preserve"> поле </w:t>
      </w:r>
      <w:proofErr w:type="spellStart"/>
      <w:r>
        <w:t>нельзя</w:t>
      </w:r>
      <w:proofErr w:type="spellEnd"/>
      <w:r>
        <w:t xml:space="preserve"> ввести </w:t>
      </w:r>
      <w:proofErr w:type="spellStart"/>
      <w:r>
        <w:t>минусовые</w:t>
      </w:r>
      <w:proofErr w:type="spellEnd"/>
      <w:r>
        <w:t xml:space="preserve"> числа,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нельзя</w:t>
      </w:r>
      <w:proofErr w:type="spellEnd"/>
      <w:r>
        <w:t xml:space="preserve"> ввести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доступное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в </w:t>
      </w:r>
      <w:proofErr w:type="spellStart"/>
      <w:r>
        <w:t>наличии</w:t>
      </w:r>
      <w:proofErr w:type="spellEnd"/>
      <w:r>
        <w:t xml:space="preserve"> для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размера</w:t>
      </w:r>
      <w:proofErr w:type="spellEnd"/>
      <w:r>
        <w:t>.</w:t>
      </w:r>
    </w:p>
    <w:p w14:paraId="00000035" w14:textId="77777777" w:rsidR="00B13551" w:rsidRDefault="007714F2">
      <w:pPr>
        <w:numPr>
          <w:ilvl w:val="0"/>
          <w:numId w:val="4"/>
        </w:numPr>
      </w:pPr>
      <w:proofErr w:type="spellStart"/>
      <w:r>
        <w:rPr>
          <w:u w:val="single"/>
        </w:rPr>
        <w:t>Цена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товара</w:t>
      </w:r>
      <w:proofErr w:type="spellEnd"/>
    </w:p>
    <w:p w14:paraId="00000036" w14:textId="77777777" w:rsidR="00B13551" w:rsidRDefault="007714F2">
      <w:pPr>
        <w:numPr>
          <w:ilvl w:val="0"/>
          <w:numId w:val="4"/>
        </w:numPr>
      </w:pPr>
      <w:r>
        <w:rPr>
          <w:u w:val="single"/>
        </w:rPr>
        <w:t xml:space="preserve">Кнопка </w:t>
      </w:r>
      <w:proofErr w:type="spellStart"/>
      <w:r>
        <w:rPr>
          <w:u w:val="single"/>
        </w:rPr>
        <w:t>Add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 xml:space="preserve">. </w:t>
      </w:r>
      <w:r>
        <w:t xml:space="preserve">Кнопка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в корзину. По клику на кнопку </w:t>
      </w:r>
      <w:proofErr w:type="spellStart"/>
      <w:r>
        <w:t>выбранные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сохраняются</w:t>
      </w:r>
      <w:proofErr w:type="spellEnd"/>
    </w:p>
    <w:p w14:paraId="00000037" w14:textId="77777777" w:rsidR="00B13551" w:rsidRDefault="00B13551">
      <w:pPr>
        <w:rPr>
          <w:ins w:id="1" w:author="Vadym Syliava" w:date="2020-01-24T18:42:00Z"/>
        </w:rPr>
      </w:pPr>
    </w:p>
    <w:p w14:paraId="00000038" w14:textId="77777777" w:rsidR="00B13551" w:rsidRDefault="00B13551"/>
    <w:p w14:paraId="00000039" w14:textId="77777777" w:rsidR="00B13551" w:rsidRDefault="00B13551"/>
    <w:p w14:paraId="0000003A" w14:textId="77777777" w:rsidR="00B13551" w:rsidRDefault="00B13551">
      <w:pPr>
        <w:rPr>
          <w:del w:id="2" w:author="Vadym Syliava" w:date="2020-01-24T18:42:00Z"/>
        </w:rPr>
      </w:pPr>
    </w:p>
    <w:p w14:paraId="0000003B" w14:textId="77777777" w:rsidR="00B13551" w:rsidRDefault="007714F2">
      <w:pPr>
        <w:jc w:val="center"/>
        <w:rPr>
          <w:u w:val="single"/>
        </w:rPr>
      </w:pPr>
      <w:proofErr w:type="spellStart"/>
      <w:r>
        <w:rPr>
          <w:u w:val="single"/>
        </w:rPr>
        <w:t>Страница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корзины</w:t>
      </w:r>
      <w:proofErr w:type="spellEnd"/>
    </w:p>
    <w:p w14:paraId="0000003C" w14:textId="77777777" w:rsidR="00B13551" w:rsidRDefault="007714F2">
      <w:r>
        <w:t xml:space="preserve">Корзина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, </w:t>
      </w:r>
      <w:proofErr w:type="spellStart"/>
      <w:r>
        <w:t>отображающая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выбранных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товарах для покупки. </w:t>
      </w:r>
    </w:p>
    <w:p w14:paraId="0000003D" w14:textId="77777777" w:rsidR="00B13551" w:rsidRDefault="007714F2"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каждом</w:t>
      </w:r>
      <w:proofErr w:type="spellEnd"/>
      <w:r>
        <w:t xml:space="preserve"> товаре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небольшой</w:t>
      </w:r>
      <w:proofErr w:type="spellEnd"/>
      <w:r>
        <w:t xml:space="preserve"> </w:t>
      </w:r>
      <w:proofErr w:type="spellStart"/>
      <w:r>
        <w:t>горизонтальный</w:t>
      </w:r>
      <w:proofErr w:type="spellEnd"/>
      <w:r>
        <w:t xml:space="preserve"> блок, в </w:t>
      </w:r>
      <w:proofErr w:type="spellStart"/>
      <w:r>
        <w:t>котором</w:t>
      </w:r>
      <w:proofErr w:type="spellEnd"/>
      <w:r>
        <w:t xml:space="preserve"> и </w:t>
      </w:r>
      <w:proofErr w:type="spellStart"/>
      <w:r>
        <w:t>находится</w:t>
      </w:r>
      <w:proofErr w:type="spellEnd"/>
      <w:r>
        <w:t xml:space="preserve"> вся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.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блок </w:t>
      </w:r>
      <w:proofErr w:type="spellStart"/>
      <w:r>
        <w:t>содержит</w:t>
      </w:r>
      <w:proofErr w:type="spellEnd"/>
      <w:r>
        <w:t xml:space="preserve"> в себе</w:t>
      </w:r>
    </w:p>
    <w:p w14:paraId="0000003E" w14:textId="77777777" w:rsidR="00B13551" w:rsidRDefault="007714F2">
      <w:pPr>
        <w:numPr>
          <w:ilvl w:val="0"/>
          <w:numId w:val="16"/>
        </w:numPr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</w:t>
      </w:r>
    </w:p>
    <w:p w14:paraId="0000003F" w14:textId="77777777" w:rsidR="00B13551" w:rsidRDefault="007714F2">
      <w:pPr>
        <w:numPr>
          <w:ilvl w:val="0"/>
          <w:numId w:val="16"/>
        </w:numPr>
      </w:pPr>
      <w:proofErr w:type="spellStart"/>
      <w:r>
        <w:t>Выбранные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(в </w:t>
      </w:r>
      <w:proofErr w:type="spellStart"/>
      <w:r>
        <w:t>зависимости</w:t>
      </w:r>
      <w:proofErr w:type="spellEnd"/>
      <w:r>
        <w:t xml:space="preserve"> от тематики магазина)</w:t>
      </w:r>
    </w:p>
    <w:p w14:paraId="00000040" w14:textId="77777777" w:rsidR="00B13551" w:rsidRDefault="007714F2">
      <w:pPr>
        <w:numPr>
          <w:ilvl w:val="0"/>
          <w:numId w:val="16"/>
        </w:numPr>
      </w:pPr>
      <w:proofErr w:type="spellStart"/>
      <w:r>
        <w:t>Фотографию</w:t>
      </w:r>
      <w:proofErr w:type="spellEnd"/>
      <w:r>
        <w:t xml:space="preserve"> </w:t>
      </w:r>
      <w:proofErr w:type="spellStart"/>
      <w:r>
        <w:t>товара</w:t>
      </w:r>
      <w:proofErr w:type="spellEnd"/>
    </w:p>
    <w:p w14:paraId="00000041" w14:textId="77777777" w:rsidR="00B13551" w:rsidRDefault="007714F2">
      <w:pPr>
        <w:numPr>
          <w:ilvl w:val="0"/>
          <w:numId w:val="16"/>
        </w:numPr>
      </w:pPr>
      <w:proofErr w:type="spellStart"/>
      <w:r>
        <w:t>Количество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>.</w:t>
      </w:r>
    </w:p>
    <w:p w14:paraId="00000042" w14:textId="77777777" w:rsidR="00B13551" w:rsidRDefault="007714F2">
      <w:pPr>
        <w:numPr>
          <w:ilvl w:val="0"/>
          <w:numId w:val="16"/>
        </w:numPr>
      </w:pPr>
      <w:proofErr w:type="spellStart"/>
      <w:r>
        <w:t>Цена</w:t>
      </w:r>
      <w:proofErr w:type="spellEnd"/>
      <w:r>
        <w:t xml:space="preserve"> </w:t>
      </w:r>
      <w:proofErr w:type="spellStart"/>
      <w:r>
        <w:t>товара</w:t>
      </w:r>
      <w:proofErr w:type="spellEnd"/>
    </w:p>
    <w:p w14:paraId="00000043" w14:textId="77777777" w:rsidR="00B13551" w:rsidRDefault="007714F2">
      <w:pPr>
        <w:numPr>
          <w:ilvl w:val="0"/>
          <w:numId w:val="16"/>
        </w:numPr>
      </w:pPr>
      <w:r>
        <w:t xml:space="preserve">Кнопка </w:t>
      </w:r>
      <w:proofErr w:type="spellStart"/>
      <w:r>
        <w:t>Удалить</w:t>
      </w:r>
      <w:proofErr w:type="spellEnd"/>
      <w:r>
        <w:t xml:space="preserve"> - </w:t>
      </w:r>
      <w:proofErr w:type="spellStart"/>
      <w:r>
        <w:t>удаляющая</w:t>
      </w:r>
      <w:proofErr w:type="spellEnd"/>
      <w:r>
        <w:t xml:space="preserve"> </w:t>
      </w:r>
      <w:proofErr w:type="spellStart"/>
      <w:r>
        <w:t>данный</w:t>
      </w:r>
      <w:proofErr w:type="spellEnd"/>
      <w:r>
        <w:t xml:space="preserve"> товар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корзины</w:t>
      </w:r>
      <w:proofErr w:type="spellEnd"/>
      <w:r>
        <w:t xml:space="preserve">. </w:t>
      </w:r>
    </w:p>
    <w:p w14:paraId="00000044" w14:textId="77777777" w:rsidR="00B13551" w:rsidRDefault="007714F2">
      <w:r>
        <w:t xml:space="preserve">Блок с товарами находиться в </w:t>
      </w:r>
      <w:proofErr w:type="spellStart"/>
      <w:r>
        <w:t>левой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. Справа </w:t>
      </w:r>
      <w:proofErr w:type="spellStart"/>
      <w:r>
        <w:t>находится</w:t>
      </w:r>
      <w:proofErr w:type="spellEnd"/>
      <w:r>
        <w:t xml:space="preserve"> </w:t>
      </w:r>
      <w:proofErr w:type="spellStart"/>
      <w:r>
        <w:t>квадратный</w:t>
      </w:r>
      <w:proofErr w:type="spellEnd"/>
      <w:r>
        <w:t xml:space="preserve"> блок с </w:t>
      </w:r>
      <w:proofErr w:type="spellStart"/>
      <w:r>
        <w:t>финальной</w:t>
      </w:r>
      <w:proofErr w:type="spellEnd"/>
      <w:r>
        <w:t xml:space="preserve"> </w:t>
      </w:r>
      <w:proofErr w:type="spellStart"/>
      <w:r>
        <w:t>ценой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, полем для </w:t>
      </w:r>
      <w:proofErr w:type="spellStart"/>
      <w:r>
        <w:t>ввода</w:t>
      </w:r>
      <w:proofErr w:type="spellEnd"/>
      <w:r>
        <w:t xml:space="preserve"> номера телефона и </w:t>
      </w:r>
      <w:proofErr w:type="spellStart"/>
      <w:r>
        <w:t>кнопкой</w:t>
      </w:r>
      <w:proofErr w:type="spellEnd"/>
      <w:r>
        <w:t xml:space="preserve"> - Купить. По </w:t>
      </w:r>
      <w:proofErr w:type="spellStart"/>
      <w:r>
        <w:t>нажатии</w:t>
      </w:r>
      <w:proofErr w:type="spellEnd"/>
      <w:r>
        <w:t xml:space="preserve"> на </w:t>
      </w:r>
      <w:proofErr w:type="spellStart"/>
      <w:r>
        <w:t>нее</w:t>
      </w:r>
      <w:proofErr w:type="spellEnd"/>
      <w:r>
        <w:t xml:space="preserve"> - </w:t>
      </w:r>
      <w:proofErr w:type="spellStart"/>
      <w:r>
        <w:t>появляется</w:t>
      </w:r>
      <w:proofErr w:type="spellEnd"/>
      <w:r>
        <w:t xml:space="preserve"> </w:t>
      </w:r>
      <w:proofErr w:type="spellStart"/>
      <w:r>
        <w:t>модальное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с </w:t>
      </w:r>
      <w:proofErr w:type="spellStart"/>
      <w:r>
        <w:t>надписью</w:t>
      </w:r>
      <w:proofErr w:type="spellEnd"/>
      <w:r>
        <w:t xml:space="preserve"> </w:t>
      </w:r>
      <w:proofErr w:type="spellStart"/>
      <w:r>
        <w:t>Спасибо</w:t>
      </w:r>
      <w:proofErr w:type="spellEnd"/>
      <w:r>
        <w:t xml:space="preserve">, наш менеджер </w:t>
      </w:r>
      <w:proofErr w:type="spellStart"/>
      <w:r>
        <w:t>свяжется</w:t>
      </w:r>
      <w:proofErr w:type="spellEnd"/>
      <w:r>
        <w:t xml:space="preserve"> с вами.</w:t>
      </w:r>
    </w:p>
    <w:p w14:paraId="00000045" w14:textId="77777777" w:rsidR="00B13551" w:rsidRDefault="00B13551"/>
    <w:p w14:paraId="00000046" w14:textId="77777777" w:rsidR="00B13551" w:rsidRDefault="00B13551"/>
    <w:p w14:paraId="00000047" w14:textId="77777777" w:rsidR="00B13551" w:rsidRDefault="007714F2">
      <w:pPr>
        <w:rPr>
          <w:b/>
        </w:rPr>
      </w:pPr>
      <w:proofErr w:type="spellStart"/>
      <w:r>
        <w:rPr>
          <w:b/>
        </w:rPr>
        <w:t>Дополнительный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функционал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который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может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быть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релизован</w:t>
      </w:r>
      <w:proofErr w:type="spellEnd"/>
      <w:r>
        <w:rPr>
          <w:b/>
        </w:rPr>
        <w:t xml:space="preserve"> при </w:t>
      </w:r>
      <w:proofErr w:type="spellStart"/>
      <w:r>
        <w:rPr>
          <w:b/>
        </w:rPr>
        <w:t>наличии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минимального</w:t>
      </w:r>
      <w:proofErr w:type="spellEnd"/>
    </w:p>
    <w:p w14:paraId="00000048" w14:textId="77777777" w:rsidR="00B13551" w:rsidRDefault="00B13551"/>
    <w:p w14:paraId="00000049" w14:textId="77777777" w:rsidR="00B13551" w:rsidRDefault="007714F2">
      <w:pPr>
        <w:numPr>
          <w:ilvl w:val="0"/>
          <w:numId w:val="2"/>
        </w:numPr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  <w:proofErr w:type="spellStart"/>
      <w:r>
        <w:t>Страница</w:t>
      </w:r>
      <w:proofErr w:type="spellEnd"/>
      <w:r>
        <w:t xml:space="preserve">, на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попадает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кнопки Купить на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корзины</w:t>
      </w:r>
      <w:proofErr w:type="spellEnd"/>
      <w:r>
        <w:t xml:space="preserve"> (CP).На ней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0000004A" w14:textId="77777777" w:rsidR="00B13551" w:rsidRDefault="007714F2">
      <w:pPr>
        <w:numPr>
          <w:ilvl w:val="0"/>
          <w:numId w:val="20"/>
        </w:numPr>
      </w:pPr>
      <w:r>
        <w:t xml:space="preserve">список </w:t>
      </w:r>
      <w:proofErr w:type="spellStart"/>
      <w:r>
        <w:t>товаров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добавлены</w:t>
      </w:r>
      <w:proofErr w:type="spellEnd"/>
      <w:r>
        <w:t xml:space="preserve"> в корзину</w:t>
      </w:r>
    </w:p>
    <w:p w14:paraId="0000004B" w14:textId="77777777" w:rsidR="00B13551" w:rsidRDefault="007714F2">
      <w:pPr>
        <w:numPr>
          <w:ilvl w:val="0"/>
          <w:numId w:val="20"/>
        </w:numPr>
      </w:pPr>
      <w:r>
        <w:t>Адрес доставки</w:t>
      </w:r>
    </w:p>
    <w:p w14:paraId="0000004C" w14:textId="77777777" w:rsidR="00B13551" w:rsidRDefault="007714F2">
      <w:pPr>
        <w:numPr>
          <w:ilvl w:val="0"/>
          <w:numId w:val="20"/>
        </w:numPr>
      </w:pPr>
      <w:proofErr w:type="spellStart"/>
      <w:r>
        <w:t>Способ</w:t>
      </w:r>
      <w:proofErr w:type="spellEnd"/>
      <w:r>
        <w:t xml:space="preserve"> доставки</w:t>
      </w:r>
    </w:p>
    <w:p w14:paraId="0000004D" w14:textId="77777777" w:rsidR="00B13551" w:rsidRDefault="007714F2">
      <w:pPr>
        <w:numPr>
          <w:ilvl w:val="0"/>
          <w:numId w:val="20"/>
        </w:numPr>
      </w:pPr>
      <w:proofErr w:type="spellStart"/>
      <w:r>
        <w:t>Способ</w:t>
      </w:r>
      <w:proofErr w:type="spellEnd"/>
      <w:r>
        <w:t xml:space="preserve"> </w:t>
      </w:r>
      <w:proofErr w:type="spellStart"/>
      <w:r>
        <w:t>оплаты</w:t>
      </w:r>
      <w:proofErr w:type="spellEnd"/>
    </w:p>
    <w:p w14:paraId="0000004E" w14:textId="77777777" w:rsidR="00B13551" w:rsidRDefault="007714F2">
      <w:pPr>
        <w:numPr>
          <w:ilvl w:val="0"/>
          <w:numId w:val="2"/>
        </w:numPr>
      </w:pPr>
      <w:proofErr w:type="spellStart"/>
      <w:r>
        <w:t>Авторизация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.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логина</w:t>
      </w:r>
      <w:proofErr w:type="spellEnd"/>
      <w:r>
        <w:t xml:space="preserve"> и </w:t>
      </w:r>
      <w:proofErr w:type="spellStart"/>
      <w:r>
        <w:t>регистрации</w:t>
      </w:r>
      <w:proofErr w:type="spellEnd"/>
      <w:r>
        <w:t xml:space="preserve"> нового </w:t>
      </w:r>
      <w:proofErr w:type="spellStart"/>
      <w:r>
        <w:t>пользователя</w:t>
      </w:r>
      <w:proofErr w:type="spellEnd"/>
      <w:r>
        <w:t xml:space="preserve">. </w:t>
      </w:r>
      <w:proofErr w:type="spellStart"/>
      <w:r>
        <w:t>Регистрация</w:t>
      </w:r>
      <w:proofErr w:type="spellEnd"/>
      <w:r>
        <w:t xml:space="preserve"> через </w:t>
      </w:r>
      <w:proofErr w:type="spellStart"/>
      <w:r>
        <w:t>социальные</w:t>
      </w:r>
      <w:proofErr w:type="spellEnd"/>
      <w:r>
        <w:t xml:space="preserve"> сети</w:t>
      </w:r>
    </w:p>
    <w:p w14:paraId="0000004F" w14:textId="77777777" w:rsidR="00B13551" w:rsidRDefault="007714F2">
      <w:pPr>
        <w:numPr>
          <w:ilvl w:val="0"/>
          <w:numId w:val="2"/>
        </w:numPr>
      </w:pP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избранное</w:t>
      </w:r>
      <w:proofErr w:type="spellEnd"/>
    </w:p>
    <w:p w14:paraId="00000050" w14:textId="77777777" w:rsidR="00B13551" w:rsidRDefault="007714F2">
      <w:pPr>
        <w:numPr>
          <w:ilvl w:val="0"/>
          <w:numId w:val="2"/>
        </w:numPr>
      </w:pPr>
      <w:proofErr w:type="spellStart"/>
      <w:r>
        <w:t>Подписки</w:t>
      </w:r>
      <w:proofErr w:type="spellEnd"/>
      <w:r>
        <w:t xml:space="preserve"> на </w:t>
      </w:r>
      <w:proofErr w:type="spellStart"/>
      <w:r>
        <w:t>обновления</w:t>
      </w:r>
      <w:proofErr w:type="spellEnd"/>
    </w:p>
    <w:p w14:paraId="00000051" w14:textId="77777777" w:rsidR="00B13551" w:rsidRDefault="007714F2">
      <w:pPr>
        <w:numPr>
          <w:ilvl w:val="0"/>
          <w:numId w:val="2"/>
        </w:numPr>
      </w:pPr>
      <w:proofErr w:type="spellStart"/>
      <w:r>
        <w:t>Другое</w:t>
      </w:r>
      <w:proofErr w:type="spellEnd"/>
    </w:p>
    <w:p w14:paraId="00000052" w14:textId="77777777" w:rsidR="00B13551" w:rsidRDefault="00B13551"/>
    <w:p w14:paraId="00000053" w14:textId="77777777" w:rsidR="00B13551" w:rsidRDefault="00B13551"/>
    <w:p w14:paraId="00000054" w14:textId="77777777" w:rsidR="00B13551" w:rsidRDefault="00B13551"/>
    <w:p w14:paraId="00000055" w14:textId="77777777" w:rsidR="00B13551" w:rsidRDefault="00B13551"/>
    <w:p w14:paraId="00000056" w14:textId="77777777" w:rsidR="00B13551" w:rsidRDefault="00B13551"/>
    <w:p w14:paraId="00000057" w14:textId="77777777" w:rsidR="00B13551" w:rsidRDefault="00B13551"/>
    <w:p w14:paraId="00000058" w14:textId="77777777" w:rsidR="00B13551" w:rsidRDefault="00B13551"/>
    <w:p w14:paraId="00000059" w14:textId="77777777" w:rsidR="00B13551" w:rsidRDefault="00B13551"/>
    <w:p w14:paraId="0000005A" w14:textId="77777777" w:rsidR="00B13551" w:rsidRDefault="00B13551"/>
    <w:p w14:paraId="0000005B" w14:textId="77777777" w:rsidR="00B13551" w:rsidRDefault="00B13551"/>
    <w:p w14:paraId="0000005C" w14:textId="77777777" w:rsidR="00B13551" w:rsidRDefault="007714F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5D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E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clothes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furniture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jewelry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women's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.).</w:t>
      </w:r>
    </w:p>
    <w:p w14:paraId="0000005F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ready-made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https://www.figma.com/file/3h1R2UFoqJ37BVbBf3eEYm/online-shop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60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1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functionality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online-store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already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written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ready-made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(REST API)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https://saribeg.github.io/DAN.IT-API-Documentation/#about-project</w:t>
      </w:r>
    </w:p>
    <w:p w14:paraId="00000062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Minimal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63" w14:textId="77777777" w:rsidR="00B13551" w:rsidRDefault="007714F2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hereinafter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HP).</w:t>
      </w:r>
    </w:p>
    <w:p w14:paraId="00000064" w14:textId="77777777" w:rsidR="00B13551" w:rsidRDefault="007714F2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hereinafter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PLP).</w:t>
      </w:r>
    </w:p>
    <w:p w14:paraId="00000065" w14:textId="77777777" w:rsidR="00B13551" w:rsidRDefault="007714F2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hereinafter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PDP).</w:t>
      </w:r>
    </w:p>
    <w:p w14:paraId="00000066" w14:textId="77777777" w:rsidR="00B13551" w:rsidRDefault="007714F2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hereinafter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67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8" w14:textId="77777777" w:rsidR="00B13551" w:rsidRDefault="00B13551">
      <w:pPr>
        <w:spacing w:before="240" w:after="240" w:line="25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9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(HP)</w:t>
      </w:r>
    </w:p>
    <w:p w14:paraId="0000006A" w14:textId="77777777" w:rsidR="00B13551" w:rsidRDefault="007714F2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B" w14:textId="77777777" w:rsidR="00B13551" w:rsidRDefault="007714F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C" w14:textId="77777777" w:rsidR="00B13551" w:rsidRDefault="007714F2">
      <w:pPr>
        <w:numPr>
          <w:ilvl w:val="0"/>
          <w:numId w:val="18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Company`s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redirect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(HP).</w:t>
      </w:r>
    </w:p>
    <w:p w14:paraId="0000006D" w14:textId="77777777" w:rsidR="00B13551" w:rsidRDefault="007714F2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ready-made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E" w14:textId="77777777" w:rsidR="00B13551" w:rsidRDefault="007714F2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redirects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F" w14:textId="77777777" w:rsidR="00B13551" w:rsidRDefault="007714F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0" w14:textId="77777777" w:rsidR="00B13551" w:rsidRDefault="007714F2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layouted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1" w14:textId="77777777" w:rsidR="00B13551" w:rsidRDefault="007714F2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2" w14:textId="77777777" w:rsidR="00B13551" w:rsidRDefault="007714F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3" w14:textId="77777777" w:rsidR="00B13551" w:rsidRDefault="007714F2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4" w14:textId="77777777" w:rsidR="00B13551" w:rsidRDefault="007714F2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30%(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100%(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5" w14:textId="77777777" w:rsidR="00B13551" w:rsidRDefault="007714F2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6" w14:textId="77777777" w:rsidR="00B13551" w:rsidRDefault="007714F2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non-navigations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7" w14:textId="77777777" w:rsidR="00B13551" w:rsidRDefault="007714F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8" w14:textId="77777777" w:rsidR="00B13551" w:rsidRDefault="007714F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9" w14:textId="77777777" w:rsidR="00B13551" w:rsidRDefault="007714F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7A" w14:textId="77777777" w:rsidR="00B13551" w:rsidRDefault="007714F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3-4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(3-4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7B" w14:textId="77777777" w:rsidR="00B13551" w:rsidRDefault="007714F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C" w14:textId="77777777" w:rsidR="00B13551" w:rsidRDefault="007714F2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redirects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(PDP).</w:t>
      </w:r>
    </w:p>
    <w:p w14:paraId="0000007D" w14:textId="77777777" w:rsidR="00B13551" w:rsidRDefault="007714F2">
      <w:pPr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E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(PLP)</w:t>
      </w:r>
    </w:p>
    <w:p w14:paraId="0000007F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opportunity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80" w14:textId="77777777" w:rsidR="00B13551" w:rsidRDefault="007714F2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81" w14:textId="77777777" w:rsidR="00B13551" w:rsidRDefault="007714F2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2" w14:textId="77777777" w:rsidR="00B13551" w:rsidRDefault="007714F2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3" w14:textId="77777777" w:rsidR="00B13551" w:rsidRDefault="007714F2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4" w14:textId="77777777" w:rsidR="00B13551" w:rsidRDefault="007714F2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described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(HP).</w:t>
      </w:r>
    </w:p>
    <w:p w14:paraId="00000085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(PDP)</w:t>
      </w:r>
    </w:p>
    <w:p w14:paraId="00000086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redirected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conditionally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gallery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7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88" w14:textId="77777777" w:rsidR="00B13551" w:rsidRDefault="007714F2">
      <w:pPr>
        <w:numPr>
          <w:ilvl w:val="0"/>
          <w:numId w:val="19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occupies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approximately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9" w14:textId="77777777" w:rsidR="00B13551" w:rsidRDefault="007714F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human-readable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A" w14:textId="77777777" w:rsidR="00B13551" w:rsidRDefault="007714F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cosmetics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8B" w14:textId="77777777" w:rsidR="00B13551" w:rsidRDefault="007714F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“-”, “+”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C" w14:textId="77777777" w:rsidR="00B13551" w:rsidRDefault="007714F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D" w14:textId="77777777" w:rsidR="00B13551" w:rsidRDefault="007714F2">
      <w:pPr>
        <w:numPr>
          <w:ilvl w:val="0"/>
          <w:numId w:val="19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E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Page</w:t>
      </w:r>
      <w:proofErr w:type="spellEnd"/>
    </w:p>
    <w:p w14:paraId="0000008F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0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horizontal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1" w14:textId="77777777" w:rsidR="00B13551" w:rsidRDefault="007714F2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2" w14:textId="77777777" w:rsidR="00B13551" w:rsidRDefault="007714F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93" w14:textId="77777777" w:rsidR="00B13551" w:rsidRDefault="007714F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4" w14:textId="77777777" w:rsidR="00B13551" w:rsidRDefault="007714F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5" w14:textId="77777777" w:rsidR="00B13551" w:rsidRDefault="007714F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6" w14:textId="77777777" w:rsidR="00B13551" w:rsidRDefault="007714F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7" w14:textId="77777777" w:rsidR="00B13551" w:rsidRDefault="007714F2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8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0000099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A" w14:textId="77777777" w:rsidR="00B13551" w:rsidRDefault="007714F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Additional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functionality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implemented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just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after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minimal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will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covered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9B" w14:textId="77777777" w:rsidR="00B13551" w:rsidRDefault="007714F2">
      <w:pPr>
        <w:numPr>
          <w:ilvl w:val="0"/>
          <w:numId w:val="2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C" w14:textId="77777777" w:rsidR="00B13551" w:rsidRDefault="007714F2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D" w14:textId="77777777" w:rsidR="00B13551" w:rsidRDefault="007714F2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E" w14:textId="77777777" w:rsidR="00B13551" w:rsidRDefault="007714F2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9F" w14:textId="77777777" w:rsidR="00B13551" w:rsidRDefault="007714F2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0" w14:textId="77777777" w:rsidR="00B13551" w:rsidRDefault="007714F2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1" w14:textId="77777777" w:rsidR="00B13551" w:rsidRDefault="007714F2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</w:p>
    <w:p w14:paraId="000000A2" w14:textId="77777777" w:rsidR="00B13551" w:rsidRDefault="007714F2">
      <w:pPr>
        <w:numPr>
          <w:ilvl w:val="0"/>
          <w:numId w:val="2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A3" w14:textId="77777777" w:rsidR="00B13551" w:rsidRDefault="00B13551"/>
    <w:p w14:paraId="000000A4" w14:textId="77777777" w:rsidR="00B13551" w:rsidRDefault="00B13551"/>
    <w:p w14:paraId="000000A5" w14:textId="77777777" w:rsidR="00B13551" w:rsidRPr="00B13551" w:rsidRDefault="00B13551">
      <w:pPr>
        <w:rPr>
          <w:color w:val="000000"/>
          <w:rPrChange w:id="3" w:author="Сарибег Караханян" w:date="2019-12-08T10:59:00Z">
            <w:rPr/>
          </w:rPrChange>
        </w:rPr>
        <w:pPrChange w:id="4" w:author="Сарибег Караханян" w:date="2019-12-08T10:59:00Z">
          <w:pPr>
            <w:numPr>
              <w:numId w:val="2"/>
            </w:numPr>
            <w:ind w:left="720" w:hanging="360"/>
          </w:pPr>
        </w:pPrChange>
      </w:pPr>
    </w:p>
    <w:p w14:paraId="000000A6" w14:textId="77777777" w:rsidR="00B13551" w:rsidRDefault="00B13551"/>
    <w:p w14:paraId="000000A7" w14:textId="77777777" w:rsidR="00B13551" w:rsidRDefault="007714F2">
      <w:pPr>
        <w:rPr>
          <w:u w:val="single"/>
        </w:rPr>
      </w:pPr>
      <w:r>
        <w:rPr>
          <w:u w:val="single"/>
        </w:rPr>
        <w:t xml:space="preserve"> </w:t>
      </w:r>
    </w:p>
    <w:p w14:paraId="000000A8" w14:textId="77777777" w:rsidR="00B13551" w:rsidRDefault="00B13551">
      <w:pPr>
        <w:jc w:val="center"/>
        <w:rPr>
          <w:u w:val="single"/>
        </w:rPr>
      </w:pPr>
    </w:p>
    <w:p w14:paraId="000000A9" w14:textId="77777777" w:rsidR="00B13551" w:rsidRDefault="00B13551"/>
    <w:p w14:paraId="000000AA" w14:textId="77777777" w:rsidR="00B13551" w:rsidRDefault="00B13551">
      <w:pPr>
        <w:ind w:left="2160"/>
      </w:pPr>
    </w:p>
    <w:p w14:paraId="000000AB" w14:textId="77777777" w:rsidR="00B13551" w:rsidRDefault="00B13551">
      <w:pPr>
        <w:rPr>
          <w:u w:val="single"/>
        </w:rPr>
      </w:pPr>
    </w:p>
    <w:p w14:paraId="000000AC" w14:textId="77777777" w:rsidR="00B13551" w:rsidRDefault="00B13551"/>
    <w:p w14:paraId="000000AD" w14:textId="77777777" w:rsidR="00B13551" w:rsidRDefault="00B13551"/>
    <w:p w14:paraId="000000AE" w14:textId="77777777" w:rsidR="00B13551" w:rsidRDefault="00B13551"/>
    <w:p w14:paraId="000000AF" w14:textId="77777777" w:rsidR="00B13551" w:rsidRDefault="00B13551"/>
    <w:sectPr w:rsidR="00B135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AD3"/>
    <w:multiLevelType w:val="multilevel"/>
    <w:tmpl w:val="C3727C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BD7E24"/>
    <w:multiLevelType w:val="multilevel"/>
    <w:tmpl w:val="12A81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4F6FB9"/>
    <w:multiLevelType w:val="multilevel"/>
    <w:tmpl w:val="DA3E3C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A577ED"/>
    <w:multiLevelType w:val="multilevel"/>
    <w:tmpl w:val="283C0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902765"/>
    <w:multiLevelType w:val="multilevel"/>
    <w:tmpl w:val="EEEC5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FD0BF7"/>
    <w:multiLevelType w:val="multilevel"/>
    <w:tmpl w:val="81FE8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AD2E21"/>
    <w:multiLevelType w:val="multilevel"/>
    <w:tmpl w:val="BFEA120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4496BB4"/>
    <w:multiLevelType w:val="multilevel"/>
    <w:tmpl w:val="74266C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34286E"/>
    <w:multiLevelType w:val="multilevel"/>
    <w:tmpl w:val="5FEC6A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C6631AA"/>
    <w:multiLevelType w:val="multilevel"/>
    <w:tmpl w:val="1076E9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2891B3D"/>
    <w:multiLevelType w:val="multilevel"/>
    <w:tmpl w:val="3DBCD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F87396"/>
    <w:multiLevelType w:val="multilevel"/>
    <w:tmpl w:val="FF4C9A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68F6B85"/>
    <w:multiLevelType w:val="multilevel"/>
    <w:tmpl w:val="390003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D100859"/>
    <w:multiLevelType w:val="multilevel"/>
    <w:tmpl w:val="DA3485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3F03DE9"/>
    <w:multiLevelType w:val="multilevel"/>
    <w:tmpl w:val="A98CE8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582034D"/>
    <w:multiLevelType w:val="multilevel"/>
    <w:tmpl w:val="B0DEE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D758DE"/>
    <w:multiLevelType w:val="multilevel"/>
    <w:tmpl w:val="F48A07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F70F19"/>
    <w:multiLevelType w:val="multilevel"/>
    <w:tmpl w:val="B366C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9A53C47"/>
    <w:multiLevelType w:val="multilevel"/>
    <w:tmpl w:val="58BE0B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F118B8"/>
    <w:multiLevelType w:val="multilevel"/>
    <w:tmpl w:val="0116E9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94C31B2"/>
    <w:multiLevelType w:val="multilevel"/>
    <w:tmpl w:val="4E884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6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19"/>
  </w:num>
  <w:num w:numId="10">
    <w:abstractNumId w:val="0"/>
  </w:num>
  <w:num w:numId="11">
    <w:abstractNumId w:val="6"/>
  </w:num>
  <w:num w:numId="12">
    <w:abstractNumId w:val="17"/>
  </w:num>
  <w:num w:numId="13">
    <w:abstractNumId w:val="13"/>
  </w:num>
  <w:num w:numId="14">
    <w:abstractNumId w:val="18"/>
  </w:num>
  <w:num w:numId="15">
    <w:abstractNumId w:val="7"/>
  </w:num>
  <w:num w:numId="16">
    <w:abstractNumId w:val="14"/>
  </w:num>
  <w:num w:numId="17">
    <w:abstractNumId w:val="5"/>
  </w:num>
  <w:num w:numId="18">
    <w:abstractNumId w:val="9"/>
  </w:num>
  <w:num w:numId="19">
    <w:abstractNumId w:val="20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551"/>
    <w:rsid w:val="00265F78"/>
    <w:rsid w:val="007714F2"/>
    <w:rsid w:val="00B13551"/>
    <w:rsid w:val="00D1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FDCE"/>
  <w15:docId w15:val="{C8CBC46D-A3B5-45A3-A00D-7112A3F8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3h1R2UFoqJ37BVbBf3eEYm/online-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3h1R2UFoqJ37BVbBf3eEYm/online-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ribeg.github.io/DAN.IT-API-Documentation/" TargetMode="External"/><Relationship Id="rId5" Type="http://schemas.openxmlformats.org/officeDocument/2006/relationships/hyperlink" Target="https://www.figma.com/file/3h1R2UFoqJ37BVbBf3eEYm/online-sh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</cp:lastModifiedBy>
  <cp:revision>4</cp:revision>
  <dcterms:created xsi:type="dcterms:W3CDTF">2020-04-12T15:56:00Z</dcterms:created>
  <dcterms:modified xsi:type="dcterms:W3CDTF">2020-04-13T12:51:00Z</dcterms:modified>
</cp:coreProperties>
</file>